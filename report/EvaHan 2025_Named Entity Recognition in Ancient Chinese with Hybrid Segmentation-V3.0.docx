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4447D0" w14:paraId="51C3FA7B" w14:textId="77777777">
        <w:trPr>
          <w:trHeight w:val="351"/>
        </w:trPr>
        <w:tc>
          <w:tcPr>
            <w:tcW w:w="11785" w:type="dxa"/>
          </w:tcPr>
          <w:p w14:paraId="5A1BB96F" w14:textId="77777777" w:rsidR="00FD075B" w:rsidRPr="00FD075B" w:rsidRDefault="00FD075B" w:rsidP="00FD075B">
            <w:pPr>
              <w:framePr w:w="11732" w:h="2838" w:hSpace="180" w:wrap="around" w:vAnchor="text" w:hAnchor="page" w:x="71" w:y="-15"/>
              <w:spacing w:after="0" w:line="240" w:lineRule="auto"/>
              <w:jc w:val="center"/>
              <w:rPr>
                <w:ins w:id="0" w:author="Zhu Hengda" w:date="2025-03-04T02:21:00Z"/>
                <w:rFonts w:ascii="Times New Roman" w:hAnsi="Times New Roman" w:cs="Times New Roman"/>
                <w:b/>
                <w:bCs/>
                <w:sz w:val="30"/>
                <w:szCs w:val="30"/>
                <w:lang w:val="en-MO"/>
              </w:rPr>
            </w:pPr>
            <w:bookmarkStart w:id="1" w:name="_Hlk501891334"/>
            <w:ins w:id="2" w:author="Zhu Hengda" w:date="2025-03-04T02:21:00Z">
              <w:r w:rsidRPr="00FD075B">
                <w:rPr>
                  <w:rFonts w:ascii="Times New Roman" w:hAnsi="Times New Roman" w:cs="Times New Roman"/>
                  <w:b/>
                  <w:bCs/>
                  <w:sz w:val="30"/>
                  <w:szCs w:val="30"/>
                  <w:lang w:val="en-MO"/>
                </w:rPr>
                <w:t>EvaHan 2025: Named Entity Recognition in Ancient Chinese with Hybrid Segmentation</w:t>
              </w:r>
            </w:ins>
          </w:p>
          <w:p w14:paraId="421C465B" w14:textId="1FECCA5B" w:rsidR="004447D0" w:rsidRDefault="00000000">
            <w:pPr>
              <w:framePr w:w="11732" w:h="2838" w:hSpace="180" w:wrap="around" w:vAnchor="text" w:hAnchor="page" w:x="71" w:y="-15"/>
              <w:spacing w:after="0" w:line="240" w:lineRule="auto"/>
              <w:jc w:val="center"/>
              <w:rPr>
                <w:rFonts w:ascii="Times New Roman" w:hAnsi="Times New Roman" w:cs="Times New Roman"/>
                <w:b/>
                <w:bCs/>
                <w:sz w:val="30"/>
                <w:szCs w:val="30"/>
              </w:rPr>
            </w:pPr>
            <w:del w:id="3" w:author="Zhu Hengda" w:date="2025-03-04T02:21:00Z" w16du:dateUtc="2025-03-03T18:21:00Z">
              <w:r w:rsidDel="00FD075B">
                <w:rPr>
                  <w:rFonts w:ascii="Times New Roman" w:hAnsi="Times New Roman" w:cs="Times New Roman" w:hint="eastAsia"/>
                  <w:b/>
                  <w:bCs/>
                  <w:sz w:val="30"/>
                  <w:szCs w:val="30"/>
                </w:rPr>
                <w:delText>EvaHan 2025</w:delText>
              </w:r>
              <w:r w:rsidDel="00FD075B">
                <w:rPr>
                  <w:rFonts w:ascii="Times New Roman" w:hAnsi="Times New Roman" w:cs="Times New Roman"/>
                  <w:b/>
                  <w:bCs/>
                  <w:sz w:val="30"/>
                  <w:szCs w:val="30"/>
                </w:rPr>
                <w:delText xml:space="preserve"> NER Technical Report</w:delText>
              </w:r>
            </w:del>
          </w:p>
        </w:tc>
      </w:tr>
      <w:tr w:rsidR="004447D0" w14:paraId="05E3D2B9" w14:textId="77777777">
        <w:trPr>
          <w:trHeight w:val="289"/>
        </w:trPr>
        <w:tc>
          <w:tcPr>
            <w:tcW w:w="11785" w:type="dxa"/>
          </w:tcPr>
          <w:p w14:paraId="666D3053" w14:textId="77777777" w:rsidR="004447D0" w:rsidRDefault="004447D0">
            <w:pPr>
              <w:framePr w:w="11732" w:h="2838" w:hSpace="180" w:wrap="around" w:vAnchor="text" w:hAnchor="page" w:x="71" w:y="-15"/>
              <w:spacing w:after="0" w:line="240" w:lineRule="auto"/>
              <w:jc w:val="center"/>
              <w:rPr>
                <w:rFonts w:ascii="Times New Roman" w:hAnsi="Times New Roman" w:cs="Times New Roman"/>
                <w:b/>
                <w:sz w:val="24"/>
                <w:szCs w:val="24"/>
              </w:rPr>
            </w:pPr>
          </w:p>
        </w:tc>
      </w:tr>
      <w:tr w:rsidR="004447D0" w14:paraId="2929F8D6" w14:textId="77777777">
        <w:trPr>
          <w:trHeight w:val="859"/>
        </w:trPr>
        <w:tc>
          <w:tcPr>
            <w:tcW w:w="11785" w:type="dxa"/>
          </w:tcPr>
          <w:p w14:paraId="1017AC45" w14:textId="77777777" w:rsidR="004447D0" w:rsidRDefault="004447D0">
            <w:pPr>
              <w:framePr w:w="11732" w:h="2838" w:hSpace="180" w:wrap="around" w:vAnchor="text" w:hAnchor="page" w:x="71" w:y="-15"/>
              <w:spacing w:after="0" w:line="240" w:lineRule="auto"/>
              <w:jc w:val="center"/>
              <w:rPr>
                <w:rFonts w:ascii="Times New Roman" w:hAnsi="Times New Roman" w:cs="Times New Roman"/>
                <w:b/>
                <w:sz w:val="24"/>
                <w:szCs w:val="24"/>
              </w:rPr>
            </w:pPr>
          </w:p>
          <w:p w14:paraId="77389B38" w14:textId="77777777" w:rsidR="004447D0" w:rsidRDefault="004447D0">
            <w:pPr>
              <w:framePr w:w="11732" w:h="2838" w:hSpace="180" w:wrap="around" w:vAnchor="text" w:hAnchor="page" w:x="71" w:y="-15"/>
              <w:spacing w:after="0" w:line="240" w:lineRule="auto"/>
              <w:jc w:val="center"/>
              <w:rPr>
                <w:rFonts w:ascii="Times New Roman" w:hAnsi="Times New Roman" w:cs="Times New Roman"/>
                <w:b/>
                <w:sz w:val="24"/>
                <w:szCs w:val="24"/>
              </w:rPr>
            </w:pPr>
          </w:p>
          <w:p w14:paraId="51A7B079" w14:textId="77777777" w:rsidR="004447D0" w:rsidRDefault="00000000">
            <w:pPr>
              <w:framePr w:w="11732" w:h="2838" w:hSpace="180" w:wrap="around" w:vAnchor="text" w:hAnchor="page" w:x="71" w:y="-15"/>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Zihong</w:t>
            </w:r>
            <w:proofErr w:type="spellEnd"/>
            <w:r>
              <w:rPr>
                <w:rFonts w:ascii="Times New Roman" w:hAnsi="Times New Roman" w:cs="Times New Roman"/>
                <w:b/>
                <w:bCs/>
                <w:sz w:val="24"/>
                <w:szCs w:val="24"/>
              </w:rPr>
              <w:t xml:space="preserve"> Yang,</w:t>
            </w:r>
            <w:ins w:id="4" w:author="Zhu Hengda" w:date="2025-02-27T16:48:00Z">
              <w:r>
                <w:rPr>
                  <w:rFonts w:ascii="Times New Roman" w:hAnsi="Times New Roman" w:cs="Times New Roman" w:hint="eastAsia"/>
                  <w:b/>
                  <w:bCs/>
                  <w:sz w:val="24"/>
                  <w:szCs w:val="24"/>
                  <w:lang w:eastAsia="zh-CN"/>
                </w:rPr>
                <w:t xml:space="preserve"> </w:t>
              </w:r>
            </w:ins>
            <w:proofErr w:type="spellStart"/>
            <w:r>
              <w:rPr>
                <w:rFonts w:ascii="Times New Roman" w:hAnsi="Times New Roman" w:cs="Times New Roman"/>
                <w:b/>
                <w:bCs/>
                <w:sz w:val="24"/>
                <w:szCs w:val="24"/>
              </w:rPr>
              <w:t>Hengda</w:t>
            </w:r>
            <w:proofErr w:type="spellEnd"/>
            <w:r>
              <w:rPr>
                <w:rFonts w:ascii="Times New Roman" w:hAnsi="Times New Roman" w:cs="Times New Roman"/>
                <w:b/>
                <w:bCs/>
                <w:sz w:val="24"/>
                <w:szCs w:val="24"/>
              </w:rPr>
              <w:t xml:space="preserve"> Zhu</w:t>
            </w:r>
          </w:p>
        </w:tc>
      </w:tr>
      <w:tr w:rsidR="004447D0" w14:paraId="77E44505" w14:textId="77777777">
        <w:trPr>
          <w:trHeight w:val="279"/>
        </w:trPr>
        <w:tc>
          <w:tcPr>
            <w:tcW w:w="11785" w:type="dxa"/>
          </w:tcPr>
          <w:p w14:paraId="4A3BEC47" w14:textId="77777777" w:rsidR="004447D0" w:rsidRDefault="004447D0">
            <w:pPr>
              <w:framePr w:w="11732" w:h="2838" w:hSpace="180" w:wrap="around" w:vAnchor="text" w:hAnchor="page" w:x="71" w:y="-15"/>
              <w:spacing w:after="0" w:line="240" w:lineRule="auto"/>
              <w:jc w:val="center"/>
              <w:rPr>
                <w:rFonts w:ascii="Times New Roman" w:hAnsi="Times New Roman" w:cs="Times New Roman"/>
                <w:b/>
                <w:sz w:val="24"/>
                <w:szCs w:val="24"/>
              </w:rPr>
            </w:pPr>
          </w:p>
        </w:tc>
      </w:tr>
      <w:tr w:rsidR="004447D0" w14:paraId="1A3F4674" w14:textId="77777777">
        <w:trPr>
          <w:trHeight w:val="289"/>
        </w:trPr>
        <w:tc>
          <w:tcPr>
            <w:tcW w:w="11785" w:type="dxa"/>
          </w:tcPr>
          <w:p w14:paraId="0B38B9DF" w14:textId="77777777" w:rsidR="004447D0" w:rsidRDefault="004447D0">
            <w:pPr>
              <w:framePr w:w="11732" w:h="2838" w:hSpace="180" w:wrap="around" w:vAnchor="text" w:hAnchor="page" w:x="71" w:y="-15"/>
              <w:spacing w:after="0" w:line="240" w:lineRule="auto"/>
              <w:jc w:val="center"/>
              <w:rPr>
                <w:rFonts w:ascii="Times New Roman" w:hAnsi="Times New Roman" w:cs="Times New Roman"/>
                <w:b/>
                <w:sz w:val="24"/>
                <w:szCs w:val="24"/>
              </w:rPr>
            </w:pPr>
          </w:p>
        </w:tc>
      </w:tr>
      <w:tr w:rsidR="004447D0" w14:paraId="40CC01C3" w14:textId="77777777">
        <w:trPr>
          <w:trHeight w:val="289"/>
        </w:trPr>
        <w:tc>
          <w:tcPr>
            <w:tcW w:w="11785" w:type="dxa"/>
          </w:tcPr>
          <w:p w14:paraId="087E8A97" w14:textId="77777777" w:rsidR="004447D0" w:rsidRDefault="004447D0">
            <w:pPr>
              <w:framePr w:w="11732" w:h="2838" w:hSpace="180" w:wrap="around" w:vAnchor="text" w:hAnchor="page" w:x="71" w:y="-15"/>
              <w:spacing w:after="0" w:line="240" w:lineRule="auto"/>
              <w:jc w:val="center"/>
              <w:rPr>
                <w:rFonts w:ascii="Times New Roman" w:hAnsi="Times New Roman" w:cs="Times New Roman"/>
                <w:b/>
                <w:sz w:val="24"/>
                <w:szCs w:val="24"/>
              </w:rPr>
            </w:pPr>
          </w:p>
          <w:p w14:paraId="79976A0A" w14:textId="77777777" w:rsidR="004447D0" w:rsidRDefault="004447D0">
            <w:pPr>
              <w:framePr w:w="11732" w:h="2838" w:hSpace="180" w:wrap="around" w:vAnchor="text" w:hAnchor="page" w:x="71" w:y="-15"/>
              <w:spacing w:after="0" w:line="240" w:lineRule="auto"/>
              <w:jc w:val="center"/>
              <w:rPr>
                <w:rFonts w:ascii="Times New Roman" w:hAnsi="Times New Roman" w:cs="Times New Roman"/>
                <w:b/>
                <w:sz w:val="24"/>
                <w:szCs w:val="24"/>
              </w:rPr>
            </w:pPr>
          </w:p>
        </w:tc>
      </w:tr>
      <w:tr w:rsidR="004447D0" w14:paraId="71C09201" w14:textId="77777777">
        <w:trPr>
          <w:trHeight w:val="368"/>
        </w:trPr>
        <w:tc>
          <w:tcPr>
            <w:tcW w:w="11785" w:type="dxa"/>
          </w:tcPr>
          <w:p w14:paraId="6D6C608A" w14:textId="77777777" w:rsidR="004447D0" w:rsidRDefault="004447D0">
            <w:pPr>
              <w:framePr w:w="11732" w:h="2838" w:hSpace="180" w:wrap="around" w:vAnchor="text" w:hAnchor="page" w:x="71" w:y="-15"/>
              <w:spacing w:after="0" w:line="240" w:lineRule="auto"/>
              <w:jc w:val="center"/>
              <w:rPr>
                <w:rFonts w:ascii="Times New Roman" w:hAnsi="Times New Roman" w:cs="Times New Roman"/>
                <w:b/>
                <w:sz w:val="24"/>
                <w:szCs w:val="24"/>
              </w:rPr>
            </w:pPr>
          </w:p>
        </w:tc>
      </w:tr>
    </w:tbl>
    <w:p w14:paraId="03AE2495" w14:textId="77777777" w:rsidR="004447D0" w:rsidRDefault="00000000">
      <w:pPr>
        <w:pStyle w:val="ACLAbstractHeading"/>
      </w:pPr>
      <w:bookmarkStart w:id="5" w:name="OLE_LINK34"/>
      <w:bookmarkStart w:id="6" w:name="OLE_LINK33"/>
      <w:bookmarkStart w:id="7" w:name="OLE_LINK5"/>
      <w:bookmarkStart w:id="8" w:name="OLE_LINK6"/>
      <w:bookmarkEnd w:id="1"/>
      <w:del w:id="9" w:author="小杨桃" w:date="2025-02-27T19:15:00Z">
        <w:r>
          <w:rPr>
            <w:noProof/>
            <w:lang w:eastAsia="en-US"/>
          </w:rPr>
          <mc:AlternateContent>
            <mc:Choice Requires="wps">
              <w:drawing>
                <wp:anchor distT="0" distB="0" distL="114300" distR="114300" simplePos="0" relativeHeight="251660288" behindDoc="0" locked="0" layoutInCell="1" allowOverlap="1" wp14:anchorId="143944E1" wp14:editId="74141CE3">
                  <wp:simplePos x="0" y="0"/>
                  <wp:positionH relativeFrom="margin">
                    <wp:posOffset>3016250</wp:posOffset>
                  </wp:positionH>
                  <wp:positionV relativeFrom="margin">
                    <wp:posOffset>1871980</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4447D0" w14:paraId="1E0445BB" w14:textId="77777777">
                                <w:trPr>
                                  <w:trHeight w:val="309"/>
                                  <w:jc w:val="center"/>
                                  <w:del w:id="10" w:author="小杨桃" w:date="2025-02-27T19:15:00Z"/>
                                </w:trPr>
                                <w:tc>
                                  <w:tcPr>
                                    <w:tcW w:w="1964" w:type="dxa"/>
                                    <w:shd w:val="clear" w:color="auto" w:fill="auto"/>
                                  </w:tcPr>
                                  <w:p w14:paraId="34B09CDB" w14:textId="77777777" w:rsidR="004447D0" w:rsidRDefault="00000000">
                                    <w:pPr>
                                      <w:pStyle w:val="ACLText"/>
                                      <w:rPr>
                                        <w:del w:id="11" w:author="小杨桃" w:date="2025-02-27T19:15:00Z"/>
                                        <w:b/>
                                        <w:bCs/>
                                        <w:sz w:val="20"/>
                                      </w:rPr>
                                    </w:pPr>
                                    <w:del w:id="12" w:author="小杨桃" w:date="2025-02-27T19:15:00Z">
                                      <w:r>
                                        <w:rPr>
                                          <w:b/>
                                          <w:bCs/>
                                          <w:sz w:val="20"/>
                                        </w:rPr>
                                        <w:delText xml:space="preserve">Type of Text </w:delText>
                                      </w:r>
                                    </w:del>
                                  </w:p>
                                </w:tc>
                                <w:tc>
                                  <w:tcPr>
                                    <w:tcW w:w="1107" w:type="dxa"/>
                                    <w:tcBorders>
                                      <w:bottom w:val="single" w:sz="4" w:space="0" w:color="auto"/>
                                      <w:right w:val="nil"/>
                                    </w:tcBorders>
                                    <w:shd w:val="clear" w:color="auto" w:fill="auto"/>
                                  </w:tcPr>
                                  <w:p w14:paraId="767E45C9" w14:textId="77777777" w:rsidR="004447D0" w:rsidRDefault="00000000">
                                    <w:pPr>
                                      <w:pStyle w:val="ACLText"/>
                                      <w:rPr>
                                        <w:del w:id="13" w:author="小杨桃" w:date="2025-02-27T19:15:00Z"/>
                                        <w:b/>
                                        <w:bCs/>
                                        <w:sz w:val="20"/>
                                      </w:rPr>
                                    </w:pPr>
                                    <w:del w:id="14" w:author="小杨桃" w:date="2025-02-27T19:15:00Z">
                                      <w:r>
                                        <w:rPr>
                                          <w:b/>
                                          <w:bCs/>
                                          <w:sz w:val="20"/>
                                        </w:rPr>
                                        <w:delText>Font Size</w:delText>
                                      </w:r>
                                    </w:del>
                                  </w:p>
                                </w:tc>
                                <w:tc>
                                  <w:tcPr>
                                    <w:tcW w:w="1107" w:type="dxa"/>
                                    <w:tcBorders>
                                      <w:bottom w:val="single" w:sz="4" w:space="0" w:color="auto"/>
                                      <w:right w:val="single" w:sz="4" w:space="0" w:color="auto"/>
                                    </w:tcBorders>
                                  </w:tcPr>
                                  <w:p w14:paraId="6548341E" w14:textId="77777777" w:rsidR="004447D0" w:rsidRDefault="00000000">
                                    <w:pPr>
                                      <w:pStyle w:val="ACLText"/>
                                      <w:rPr>
                                        <w:del w:id="15" w:author="小杨桃" w:date="2025-02-27T19:15:00Z"/>
                                        <w:b/>
                                        <w:bCs/>
                                        <w:sz w:val="20"/>
                                      </w:rPr>
                                    </w:pPr>
                                    <w:del w:id="16" w:author="小杨桃" w:date="2025-02-27T19:15:00Z">
                                      <w:r>
                                        <w:rPr>
                                          <w:b/>
                                          <w:bCs/>
                                          <w:sz w:val="20"/>
                                        </w:rPr>
                                        <w:delText>Style</w:delText>
                                      </w:r>
                                    </w:del>
                                  </w:p>
                                </w:tc>
                              </w:tr>
                              <w:tr w:rsidR="004447D0" w14:paraId="1FBEE448" w14:textId="77777777">
                                <w:trPr>
                                  <w:trHeight w:val="278"/>
                                  <w:jc w:val="center"/>
                                  <w:del w:id="17" w:author="小杨桃" w:date="2025-02-27T19:15:00Z"/>
                                </w:trPr>
                                <w:tc>
                                  <w:tcPr>
                                    <w:tcW w:w="1964" w:type="dxa"/>
                                    <w:shd w:val="clear" w:color="auto" w:fill="auto"/>
                                  </w:tcPr>
                                  <w:p w14:paraId="24F3E0D1" w14:textId="77777777" w:rsidR="004447D0" w:rsidRDefault="00000000">
                                    <w:pPr>
                                      <w:pStyle w:val="ACLText"/>
                                      <w:rPr>
                                        <w:del w:id="18" w:author="小杨桃" w:date="2025-02-27T19:15:00Z"/>
                                        <w:sz w:val="20"/>
                                      </w:rPr>
                                    </w:pPr>
                                    <w:del w:id="19" w:author="小杨桃" w:date="2025-02-27T19:15:00Z">
                                      <w:r>
                                        <w:rPr>
                                          <w:sz w:val="20"/>
                                        </w:rPr>
                                        <w:delText>paper title</w:delText>
                                      </w:r>
                                    </w:del>
                                  </w:p>
                                </w:tc>
                                <w:tc>
                                  <w:tcPr>
                                    <w:tcW w:w="1107" w:type="dxa"/>
                                    <w:tcBorders>
                                      <w:bottom w:val="nil"/>
                                      <w:right w:val="nil"/>
                                    </w:tcBorders>
                                    <w:shd w:val="clear" w:color="auto" w:fill="auto"/>
                                  </w:tcPr>
                                  <w:p w14:paraId="3B046926" w14:textId="77777777" w:rsidR="004447D0" w:rsidRDefault="00000000">
                                    <w:pPr>
                                      <w:pStyle w:val="ACLText"/>
                                      <w:rPr>
                                        <w:del w:id="20" w:author="小杨桃" w:date="2025-02-27T19:15:00Z"/>
                                        <w:sz w:val="20"/>
                                      </w:rPr>
                                    </w:pPr>
                                    <w:del w:id="21" w:author="小杨桃" w:date="2025-02-27T19:15:00Z">
                                      <w:r>
                                        <w:rPr>
                                          <w:sz w:val="20"/>
                                        </w:rPr>
                                        <w:delText>15 pt</w:delText>
                                      </w:r>
                                    </w:del>
                                  </w:p>
                                </w:tc>
                                <w:tc>
                                  <w:tcPr>
                                    <w:tcW w:w="1107" w:type="dxa"/>
                                    <w:tcBorders>
                                      <w:bottom w:val="nil"/>
                                      <w:right w:val="single" w:sz="4" w:space="0" w:color="auto"/>
                                    </w:tcBorders>
                                  </w:tcPr>
                                  <w:p w14:paraId="3342ABA0" w14:textId="77777777" w:rsidR="004447D0" w:rsidRDefault="00000000">
                                    <w:pPr>
                                      <w:pStyle w:val="ACLText"/>
                                      <w:rPr>
                                        <w:del w:id="22" w:author="小杨桃" w:date="2025-02-27T19:15:00Z"/>
                                        <w:sz w:val="20"/>
                                      </w:rPr>
                                    </w:pPr>
                                    <w:del w:id="23" w:author="小杨桃" w:date="2025-02-27T19:15:00Z">
                                      <w:r>
                                        <w:rPr>
                                          <w:b/>
                                          <w:bCs/>
                                          <w:sz w:val="20"/>
                                        </w:rPr>
                                        <w:delText>bold</w:delText>
                                      </w:r>
                                    </w:del>
                                  </w:p>
                                </w:tc>
                              </w:tr>
                              <w:tr w:rsidR="004447D0" w14:paraId="4E3806E6" w14:textId="77777777">
                                <w:trPr>
                                  <w:trHeight w:val="278"/>
                                  <w:jc w:val="center"/>
                                  <w:del w:id="24" w:author="小杨桃" w:date="2025-02-27T19:15:00Z"/>
                                </w:trPr>
                                <w:tc>
                                  <w:tcPr>
                                    <w:tcW w:w="1964" w:type="dxa"/>
                                    <w:shd w:val="clear" w:color="auto" w:fill="auto"/>
                                  </w:tcPr>
                                  <w:p w14:paraId="794858BF" w14:textId="77777777" w:rsidR="004447D0" w:rsidRDefault="00000000">
                                    <w:pPr>
                                      <w:pStyle w:val="ACLText"/>
                                      <w:rPr>
                                        <w:del w:id="25" w:author="小杨桃" w:date="2025-02-27T19:15:00Z"/>
                                        <w:sz w:val="20"/>
                                      </w:rPr>
                                    </w:pPr>
                                    <w:del w:id="26" w:author="小杨桃" w:date="2025-02-27T19:15:00Z">
                                      <w:r>
                                        <w:rPr>
                                          <w:sz w:val="20"/>
                                        </w:rPr>
                                        <w:delText>author names</w:delText>
                                      </w:r>
                                    </w:del>
                                  </w:p>
                                </w:tc>
                                <w:tc>
                                  <w:tcPr>
                                    <w:tcW w:w="1107" w:type="dxa"/>
                                    <w:tcBorders>
                                      <w:top w:val="nil"/>
                                      <w:bottom w:val="nil"/>
                                      <w:right w:val="nil"/>
                                    </w:tcBorders>
                                    <w:shd w:val="clear" w:color="auto" w:fill="auto"/>
                                  </w:tcPr>
                                  <w:p w14:paraId="6781993C" w14:textId="77777777" w:rsidR="004447D0" w:rsidRDefault="00000000">
                                    <w:pPr>
                                      <w:pStyle w:val="ACLText"/>
                                      <w:rPr>
                                        <w:del w:id="27" w:author="小杨桃" w:date="2025-02-27T19:15:00Z"/>
                                        <w:sz w:val="20"/>
                                      </w:rPr>
                                    </w:pPr>
                                    <w:del w:id="28" w:author="小杨桃" w:date="2025-02-27T19:15:00Z">
                                      <w:r>
                                        <w:rPr>
                                          <w:sz w:val="20"/>
                                        </w:rPr>
                                        <w:delText>12 pt</w:delText>
                                      </w:r>
                                    </w:del>
                                  </w:p>
                                </w:tc>
                                <w:tc>
                                  <w:tcPr>
                                    <w:tcW w:w="1107" w:type="dxa"/>
                                    <w:tcBorders>
                                      <w:top w:val="nil"/>
                                      <w:bottom w:val="nil"/>
                                      <w:right w:val="single" w:sz="4" w:space="0" w:color="auto"/>
                                    </w:tcBorders>
                                  </w:tcPr>
                                  <w:p w14:paraId="71E08AC1" w14:textId="77777777" w:rsidR="004447D0" w:rsidRDefault="00000000">
                                    <w:pPr>
                                      <w:pStyle w:val="ACLText"/>
                                      <w:rPr>
                                        <w:del w:id="29" w:author="小杨桃" w:date="2025-02-27T19:15:00Z"/>
                                        <w:sz w:val="20"/>
                                      </w:rPr>
                                    </w:pPr>
                                    <w:del w:id="30" w:author="小杨桃" w:date="2025-02-27T19:15:00Z">
                                      <w:r>
                                        <w:rPr>
                                          <w:b/>
                                          <w:bCs/>
                                          <w:sz w:val="20"/>
                                        </w:rPr>
                                        <w:delText>bold</w:delText>
                                      </w:r>
                                    </w:del>
                                  </w:p>
                                </w:tc>
                              </w:tr>
                              <w:tr w:rsidR="004447D0" w14:paraId="04474C4D" w14:textId="77777777">
                                <w:trPr>
                                  <w:trHeight w:val="105"/>
                                  <w:jc w:val="center"/>
                                  <w:del w:id="31" w:author="小杨桃" w:date="2025-02-27T19:15:00Z"/>
                                </w:trPr>
                                <w:tc>
                                  <w:tcPr>
                                    <w:tcW w:w="1964" w:type="dxa"/>
                                    <w:shd w:val="clear" w:color="auto" w:fill="auto"/>
                                  </w:tcPr>
                                  <w:p w14:paraId="566D77E6" w14:textId="77777777" w:rsidR="004447D0" w:rsidRDefault="00000000">
                                    <w:pPr>
                                      <w:pStyle w:val="ACLText"/>
                                      <w:rPr>
                                        <w:del w:id="32" w:author="小杨桃" w:date="2025-02-27T19:15:00Z"/>
                                        <w:sz w:val="20"/>
                                      </w:rPr>
                                    </w:pPr>
                                    <w:del w:id="33" w:author="小杨桃" w:date="2025-02-27T19:15:00Z">
                                      <w:r>
                                        <w:rPr>
                                          <w:sz w:val="20"/>
                                        </w:rPr>
                                        <w:delText>author affiliation</w:delText>
                                      </w:r>
                                    </w:del>
                                  </w:p>
                                </w:tc>
                                <w:tc>
                                  <w:tcPr>
                                    <w:tcW w:w="1107" w:type="dxa"/>
                                    <w:tcBorders>
                                      <w:top w:val="nil"/>
                                      <w:bottom w:val="nil"/>
                                      <w:right w:val="nil"/>
                                    </w:tcBorders>
                                    <w:shd w:val="clear" w:color="auto" w:fill="auto"/>
                                  </w:tcPr>
                                  <w:p w14:paraId="409DA44C" w14:textId="77777777" w:rsidR="004447D0" w:rsidRDefault="00000000">
                                    <w:pPr>
                                      <w:pStyle w:val="ACLText"/>
                                      <w:rPr>
                                        <w:del w:id="34" w:author="小杨桃" w:date="2025-02-27T19:15:00Z"/>
                                        <w:sz w:val="20"/>
                                      </w:rPr>
                                    </w:pPr>
                                    <w:del w:id="35" w:author="小杨桃" w:date="2025-02-27T19:15:00Z">
                                      <w:r>
                                        <w:rPr>
                                          <w:sz w:val="20"/>
                                        </w:rPr>
                                        <w:delText>12 pt</w:delText>
                                      </w:r>
                                    </w:del>
                                  </w:p>
                                </w:tc>
                                <w:tc>
                                  <w:tcPr>
                                    <w:tcW w:w="1107" w:type="dxa"/>
                                    <w:tcBorders>
                                      <w:top w:val="nil"/>
                                      <w:bottom w:val="nil"/>
                                      <w:right w:val="single" w:sz="4" w:space="0" w:color="auto"/>
                                    </w:tcBorders>
                                  </w:tcPr>
                                  <w:p w14:paraId="7AB4C71B" w14:textId="77777777" w:rsidR="004447D0" w:rsidRDefault="004447D0">
                                    <w:pPr>
                                      <w:pStyle w:val="ACLText"/>
                                      <w:rPr>
                                        <w:del w:id="36" w:author="小杨桃" w:date="2025-02-27T19:15:00Z"/>
                                        <w:sz w:val="20"/>
                                      </w:rPr>
                                    </w:pPr>
                                  </w:p>
                                </w:tc>
                              </w:tr>
                              <w:tr w:rsidR="004447D0" w14:paraId="489C3F61" w14:textId="77777777">
                                <w:trPr>
                                  <w:trHeight w:val="85"/>
                                  <w:jc w:val="center"/>
                                  <w:del w:id="37" w:author="小杨桃" w:date="2025-02-27T19:15:00Z"/>
                                </w:trPr>
                                <w:tc>
                                  <w:tcPr>
                                    <w:tcW w:w="1964" w:type="dxa"/>
                                    <w:shd w:val="clear" w:color="auto" w:fill="auto"/>
                                  </w:tcPr>
                                  <w:p w14:paraId="3E46D241" w14:textId="77777777" w:rsidR="004447D0" w:rsidRDefault="00000000">
                                    <w:pPr>
                                      <w:pStyle w:val="ACLText"/>
                                      <w:rPr>
                                        <w:del w:id="38" w:author="小杨桃" w:date="2025-02-27T19:15:00Z"/>
                                        <w:sz w:val="20"/>
                                      </w:rPr>
                                    </w:pPr>
                                    <w:del w:id="39" w:author="小杨桃" w:date="2025-02-27T19:15:00Z">
                                      <w:r>
                                        <w:rPr>
                                          <w:sz w:val="20"/>
                                        </w:rPr>
                                        <w:delText>the word “Abstract”</w:delText>
                                      </w:r>
                                    </w:del>
                                  </w:p>
                                </w:tc>
                                <w:tc>
                                  <w:tcPr>
                                    <w:tcW w:w="1107" w:type="dxa"/>
                                    <w:tcBorders>
                                      <w:top w:val="nil"/>
                                      <w:bottom w:val="nil"/>
                                      <w:right w:val="nil"/>
                                    </w:tcBorders>
                                    <w:shd w:val="clear" w:color="auto" w:fill="auto"/>
                                  </w:tcPr>
                                  <w:p w14:paraId="3DFCEEDD" w14:textId="77777777" w:rsidR="004447D0" w:rsidRDefault="00000000">
                                    <w:pPr>
                                      <w:pStyle w:val="ACLText"/>
                                      <w:rPr>
                                        <w:del w:id="40" w:author="小杨桃" w:date="2025-02-27T19:15:00Z"/>
                                        <w:sz w:val="20"/>
                                      </w:rPr>
                                    </w:pPr>
                                    <w:del w:id="41" w:author="小杨桃" w:date="2025-02-27T19:15:00Z">
                                      <w:r>
                                        <w:rPr>
                                          <w:sz w:val="20"/>
                                        </w:rPr>
                                        <w:delText>12 pt</w:delText>
                                      </w:r>
                                    </w:del>
                                  </w:p>
                                </w:tc>
                                <w:tc>
                                  <w:tcPr>
                                    <w:tcW w:w="1107" w:type="dxa"/>
                                    <w:tcBorders>
                                      <w:top w:val="nil"/>
                                      <w:bottom w:val="nil"/>
                                      <w:right w:val="single" w:sz="4" w:space="0" w:color="auto"/>
                                    </w:tcBorders>
                                  </w:tcPr>
                                  <w:p w14:paraId="2B6479AA" w14:textId="77777777" w:rsidR="004447D0" w:rsidRDefault="00000000">
                                    <w:pPr>
                                      <w:pStyle w:val="ACLText"/>
                                      <w:rPr>
                                        <w:del w:id="42" w:author="小杨桃" w:date="2025-02-27T19:15:00Z"/>
                                        <w:sz w:val="20"/>
                                      </w:rPr>
                                    </w:pPr>
                                    <w:del w:id="43" w:author="小杨桃" w:date="2025-02-27T19:15:00Z">
                                      <w:r>
                                        <w:rPr>
                                          <w:b/>
                                          <w:bCs/>
                                          <w:sz w:val="20"/>
                                        </w:rPr>
                                        <w:delText>bold</w:delText>
                                      </w:r>
                                    </w:del>
                                  </w:p>
                                </w:tc>
                              </w:tr>
                              <w:tr w:rsidR="004447D0" w14:paraId="5179A839" w14:textId="77777777">
                                <w:trPr>
                                  <w:trHeight w:val="278"/>
                                  <w:jc w:val="center"/>
                                  <w:del w:id="44" w:author="小杨桃" w:date="2025-02-27T19:15:00Z"/>
                                </w:trPr>
                                <w:tc>
                                  <w:tcPr>
                                    <w:tcW w:w="1964" w:type="dxa"/>
                                    <w:shd w:val="clear" w:color="auto" w:fill="auto"/>
                                  </w:tcPr>
                                  <w:p w14:paraId="2D38572A" w14:textId="77777777" w:rsidR="004447D0" w:rsidRDefault="00000000">
                                    <w:pPr>
                                      <w:pStyle w:val="ACLText"/>
                                      <w:rPr>
                                        <w:del w:id="45" w:author="小杨桃" w:date="2025-02-27T19:15:00Z"/>
                                        <w:sz w:val="20"/>
                                      </w:rPr>
                                    </w:pPr>
                                    <w:del w:id="46" w:author="小杨桃" w:date="2025-02-27T19:15:00Z">
                                      <w:r>
                                        <w:rPr>
                                          <w:sz w:val="20"/>
                                        </w:rPr>
                                        <w:delText>section titles</w:delText>
                                      </w:r>
                                    </w:del>
                                  </w:p>
                                </w:tc>
                                <w:tc>
                                  <w:tcPr>
                                    <w:tcW w:w="1107" w:type="dxa"/>
                                    <w:tcBorders>
                                      <w:top w:val="nil"/>
                                      <w:bottom w:val="nil"/>
                                      <w:right w:val="nil"/>
                                    </w:tcBorders>
                                    <w:shd w:val="clear" w:color="auto" w:fill="auto"/>
                                  </w:tcPr>
                                  <w:p w14:paraId="6574A173" w14:textId="77777777" w:rsidR="004447D0" w:rsidRDefault="00000000">
                                    <w:pPr>
                                      <w:pStyle w:val="ACLText"/>
                                      <w:rPr>
                                        <w:del w:id="47" w:author="小杨桃" w:date="2025-02-27T19:15:00Z"/>
                                        <w:sz w:val="20"/>
                                      </w:rPr>
                                    </w:pPr>
                                    <w:del w:id="48" w:author="小杨桃" w:date="2025-02-27T19:15:00Z">
                                      <w:r>
                                        <w:rPr>
                                          <w:sz w:val="20"/>
                                        </w:rPr>
                                        <w:delText>12 pt</w:delText>
                                      </w:r>
                                    </w:del>
                                  </w:p>
                                </w:tc>
                                <w:tc>
                                  <w:tcPr>
                                    <w:tcW w:w="1107" w:type="dxa"/>
                                    <w:tcBorders>
                                      <w:top w:val="nil"/>
                                      <w:bottom w:val="nil"/>
                                      <w:right w:val="single" w:sz="4" w:space="0" w:color="auto"/>
                                    </w:tcBorders>
                                  </w:tcPr>
                                  <w:p w14:paraId="4662A5A6" w14:textId="77777777" w:rsidR="004447D0" w:rsidRDefault="00000000">
                                    <w:pPr>
                                      <w:pStyle w:val="ACLText"/>
                                      <w:rPr>
                                        <w:del w:id="49" w:author="小杨桃" w:date="2025-02-27T19:15:00Z"/>
                                        <w:sz w:val="20"/>
                                      </w:rPr>
                                    </w:pPr>
                                    <w:del w:id="50" w:author="小杨桃" w:date="2025-02-27T19:15:00Z">
                                      <w:r>
                                        <w:rPr>
                                          <w:b/>
                                          <w:bCs/>
                                          <w:sz w:val="20"/>
                                        </w:rPr>
                                        <w:delText>bold</w:delText>
                                      </w:r>
                                    </w:del>
                                  </w:p>
                                </w:tc>
                              </w:tr>
                              <w:tr w:rsidR="004447D0" w14:paraId="05241B85" w14:textId="77777777">
                                <w:trPr>
                                  <w:trHeight w:val="105"/>
                                  <w:jc w:val="center"/>
                                  <w:del w:id="51" w:author="小杨桃" w:date="2025-02-27T19:15:00Z"/>
                                </w:trPr>
                                <w:tc>
                                  <w:tcPr>
                                    <w:tcW w:w="1964" w:type="dxa"/>
                                    <w:shd w:val="clear" w:color="auto" w:fill="auto"/>
                                  </w:tcPr>
                                  <w:p w14:paraId="43376128" w14:textId="77777777" w:rsidR="004447D0" w:rsidRDefault="00000000">
                                    <w:pPr>
                                      <w:pStyle w:val="ACLText"/>
                                      <w:rPr>
                                        <w:del w:id="52" w:author="小杨桃" w:date="2025-02-27T19:15:00Z"/>
                                        <w:sz w:val="20"/>
                                      </w:rPr>
                                    </w:pPr>
                                    <w:del w:id="53" w:author="小杨桃" w:date="2025-02-27T19:15:00Z">
                                      <w:r>
                                        <w:rPr>
                                          <w:sz w:val="20"/>
                                        </w:rPr>
                                        <w:delText>document text</w:delText>
                                      </w:r>
                                    </w:del>
                                  </w:p>
                                </w:tc>
                                <w:tc>
                                  <w:tcPr>
                                    <w:tcW w:w="1107" w:type="dxa"/>
                                    <w:tcBorders>
                                      <w:top w:val="nil"/>
                                      <w:bottom w:val="nil"/>
                                      <w:right w:val="nil"/>
                                    </w:tcBorders>
                                    <w:shd w:val="clear" w:color="auto" w:fill="auto"/>
                                  </w:tcPr>
                                  <w:p w14:paraId="3E971C30" w14:textId="77777777" w:rsidR="004447D0" w:rsidRDefault="00000000">
                                    <w:pPr>
                                      <w:pStyle w:val="ACLText"/>
                                      <w:rPr>
                                        <w:del w:id="54" w:author="小杨桃" w:date="2025-02-27T19:15:00Z"/>
                                        <w:sz w:val="20"/>
                                      </w:rPr>
                                    </w:pPr>
                                    <w:del w:id="55" w:author="小杨桃" w:date="2025-02-27T19:15:00Z">
                                      <w:r>
                                        <w:rPr>
                                          <w:sz w:val="20"/>
                                        </w:rPr>
                                        <w:delText>11 pt</w:delText>
                                      </w:r>
                                    </w:del>
                                  </w:p>
                                </w:tc>
                                <w:tc>
                                  <w:tcPr>
                                    <w:tcW w:w="1107" w:type="dxa"/>
                                    <w:tcBorders>
                                      <w:top w:val="nil"/>
                                      <w:bottom w:val="nil"/>
                                      <w:right w:val="single" w:sz="4" w:space="0" w:color="auto"/>
                                    </w:tcBorders>
                                  </w:tcPr>
                                  <w:p w14:paraId="4621436A" w14:textId="77777777" w:rsidR="004447D0" w:rsidRDefault="004447D0">
                                    <w:pPr>
                                      <w:pStyle w:val="ACLText"/>
                                      <w:rPr>
                                        <w:del w:id="56" w:author="小杨桃" w:date="2025-02-27T19:15:00Z"/>
                                        <w:sz w:val="20"/>
                                      </w:rPr>
                                    </w:pPr>
                                  </w:p>
                                </w:tc>
                              </w:tr>
                              <w:tr w:rsidR="004447D0" w14:paraId="18AC9C95" w14:textId="77777777">
                                <w:trPr>
                                  <w:trHeight w:val="278"/>
                                  <w:jc w:val="center"/>
                                  <w:del w:id="57" w:author="小杨桃" w:date="2025-02-27T19:15:00Z"/>
                                </w:trPr>
                                <w:tc>
                                  <w:tcPr>
                                    <w:tcW w:w="1964" w:type="dxa"/>
                                    <w:shd w:val="clear" w:color="auto" w:fill="auto"/>
                                  </w:tcPr>
                                  <w:p w14:paraId="554060E8" w14:textId="77777777" w:rsidR="004447D0" w:rsidRDefault="00000000">
                                    <w:pPr>
                                      <w:pStyle w:val="ACLText"/>
                                      <w:rPr>
                                        <w:del w:id="58" w:author="小杨桃" w:date="2025-02-27T19:15:00Z"/>
                                        <w:sz w:val="20"/>
                                      </w:rPr>
                                    </w:pPr>
                                    <w:del w:id="59" w:author="小杨桃" w:date="2025-02-27T19:15:00Z">
                                      <w:r>
                                        <w:rPr>
                                          <w:sz w:val="20"/>
                                        </w:rPr>
                                        <w:delText>captions</w:delText>
                                      </w:r>
                                    </w:del>
                                  </w:p>
                                </w:tc>
                                <w:tc>
                                  <w:tcPr>
                                    <w:tcW w:w="1107" w:type="dxa"/>
                                    <w:tcBorders>
                                      <w:top w:val="nil"/>
                                      <w:bottom w:val="nil"/>
                                      <w:right w:val="nil"/>
                                    </w:tcBorders>
                                    <w:shd w:val="clear" w:color="auto" w:fill="auto"/>
                                  </w:tcPr>
                                  <w:p w14:paraId="21D288D6" w14:textId="77777777" w:rsidR="004447D0" w:rsidRDefault="00000000">
                                    <w:pPr>
                                      <w:pStyle w:val="ACLText"/>
                                      <w:rPr>
                                        <w:del w:id="60" w:author="小杨桃" w:date="2025-02-27T19:15:00Z"/>
                                        <w:sz w:val="20"/>
                                      </w:rPr>
                                    </w:pPr>
                                    <w:del w:id="61" w:author="小杨桃" w:date="2025-02-27T19:15:00Z">
                                      <w:r>
                                        <w:rPr>
                                          <w:sz w:val="20"/>
                                        </w:rPr>
                                        <w:delText>10 pt</w:delText>
                                      </w:r>
                                    </w:del>
                                  </w:p>
                                </w:tc>
                                <w:tc>
                                  <w:tcPr>
                                    <w:tcW w:w="1107" w:type="dxa"/>
                                    <w:tcBorders>
                                      <w:top w:val="nil"/>
                                      <w:bottom w:val="nil"/>
                                      <w:right w:val="single" w:sz="4" w:space="0" w:color="auto"/>
                                    </w:tcBorders>
                                  </w:tcPr>
                                  <w:p w14:paraId="24D84A71" w14:textId="77777777" w:rsidR="004447D0" w:rsidRDefault="004447D0">
                                    <w:pPr>
                                      <w:pStyle w:val="ACLText"/>
                                      <w:rPr>
                                        <w:del w:id="62" w:author="小杨桃" w:date="2025-02-27T19:15:00Z"/>
                                        <w:sz w:val="20"/>
                                      </w:rPr>
                                    </w:pPr>
                                  </w:p>
                                </w:tc>
                              </w:tr>
                              <w:tr w:rsidR="004447D0" w14:paraId="7A8CDF5B" w14:textId="77777777">
                                <w:trPr>
                                  <w:trHeight w:val="278"/>
                                  <w:jc w:val="center"/>
                                  <w:del w:id="63" w:author="小杨桃" w:date="2025-02-27T19:15:00Z"/>
                                </w:trPr>
                                <w:tc>
                                  <w:tcPr>
                                    <w:tcW w:w="1964" w:type="dxa"/>
                                    <w:shd w:val="clear" w:color="auto" w:fill="auto"/>
                                  </w:tcPr>
                                  <w:p w14:paraId="30FFB734" w14:textId="77777777" w:rsidR="004447D0" w:rsidRDefault="00000000">
                                    <w:pPr>
                                      <w:pStyle w:val="ACLText"/>
                                      <w:rPr>
                                        <w:del w:id="64" w:author="小杨桃" w:date="2025-02-27T19:15:00Z"/>
                                        <w:sz w:val="20"/>
                                      </w:rPr>
                                    </w:pPr>
                                    <w:del w:id="65" w:author="小杨桃" w:date="2025-02-27T19:15:00Z">
                                      <w:r>
                                        <w:rPr>
                                          <w:sz w:val="20"/>
                                        </w:rPr>
                                        <w:delText>abstract text</w:delText>
                                      </w:r>
                                    </w:del>
                                  </w:p>
                                </w:tc>
                                <w:tc>
                                  <w:tcPr>
                                    <w:tcW w:w="1107" w:type="dxa"/>
                                    <w:tcBorders>
                                      <w:top w:val="nil"/>
                                      <w:bottom w:val="nil"/>
                                      <w:right w:val="nil"/>
                                    </w:tcBorders>
                                    <w:shd w:val="clear" w:color="auto" w:fill="auto"/>
                                  </w:tcPr>
                                  <w:p w14:paraId="5D240CC5" w14:textId="77777777" w:rsidR="004447D0" w:rsidRDefault="00000000">
                                    <w:pPr>
                                      <w:pStyle w:val="ACLText"/>
                                      <w:rPr>
                                        <w:del w:id="66" w:author="小杨桃" w:date="2025-02-27T19:15:00Z"/>
                                        <w:sz w:val="20"/>
                                      </w:rPr>
                                    </w:pPr>
                                    <w:del w:id="67" w:author="小杨桃" w:date="2025-02-27T19:15:00Z">
                                      <w:r>
                                        <w:rPr>
                                          <w:sz w:val="20"/>
                                        </w:rPr>
                                        <w:delText>10 pt</w:delText>
                                      </w:r>
                                    </w:del>
                                  </w:p>
                                </w:tc>
                                <w:tc>
                                  <w:tcPr>
                                    <w:tcW w:w="1107" w:type="dxa"/>
                                    <w:tcBorders>
                                      <w:top w:val="nil"/>
                                      <w:bottom w:val="nil"/>
                                      <w:right w:val="single" w:sz="4" w:space="0" w:color="auto"/>
                                    </w:tcBorders>
                                  </w:tcPr>
                                  <w:p w14:paraId="4B0ADB53" w14:textId="77777777" w:rsidR="004447D0" w:rsidRDefault="004447D0">
                                    <w:pPr>
                                      <w:pStyle w:val="ACLText"/>
                                      <w:rPr>
                                        <w:del w:id="68" w:author="小杨桃" w:date="2025-02-27T19:15:00Z"/>
                                        <w:sz w:val="20"/>
                                      </w:rPr>
                                    </w:pPr>
                                  </w:p>
                                </w:tc>
                              </w:tr>
                              <w:tr w:rsidR="004447D0" w14:paraId="690D9451" w14:textId="77777777">
                                <w:trPr>
                                  <w:trHeight w:val="278"/>
                                  <w:jc w:val="center"/>
                                  <w:del w:id="69" w:author="小杨桃" w:date="2025-02-27T19:15:00Z"/>
                                </w:trPr>
                                <w:tc>
                                  <w:tcPr>
                                    <w:tcW w:w="1964" w:type="dxa"/>
                                    <w:shd w:val="clear" w:color="auto" w:fill="auto"/>
                                  </w:tcPr>
                                  <w:p w14:paraId="0961AEF5" w14:textId="77777777" w:rsidR="004447D0" w:rsidRDefault="00000000">
                                    <w:pPr>
                                      <w:pStyle w:val="ACLText"/>
                                      <w:rPr>
                                        <w:del w:id="70" w:author="小杨桃" w:date="2025-02-27T19:15:00Z"/>
                                        <w:sz w:val="20"/>
                                      </w:rPr>
                                    </w:pPr>
                                    <w:del w:id="71" w:author="小杨桃" w:date="2025-02-27T19:15:00Z">
                                      <w:r>
                                        <w:rPr>
                                          <w:sz w:val="20"/>
                                        </w:rPr>
                                        <w:delText>bibliography</w:delText>
                                      </w:r>
                                    </w:del>
                                  </w:p>
                                </w:tc>
                                <w:tc>
                                  <w:tcPr>
                                    <w:tcW w:w="1107" w:type="dxa"/>
                                    <w:tcBorders>
                                      <w:top w:val="nil"/>
                                      <w:bottom w:val="nil"/>
                                      <w:right w:val="nil"/>
                                    </w:tcBorders>
                                    <w:shd w:val="clear" w:color="auto" w:fill="auto"/>
                                  </w:tcPr>
                                  <w:p w14:paraId="03819B17" w14:textId="77777777" w:rsidR="004447D0" w:rsidRDefault="00000000">
                                    <w:pPr>
                                      <w:pStyle w:val="ACLText"/>
                                      <w:rPr>
                                        <w:del w:id="72" w:author="小杨桃" w:date="2025-02-27T19:15:00Z"/>
                                        <w:sz w:val="20"/>
                                      </w:rPr>
                                    </w:pPr>
                                    <w:del w:id="73" w:author="小杨桃" w:date="2025-02-27T19:15:00Z">
                                      <w:r>
                                        <w:rPr>
                                          <w:sz w:val="20"/>
                                        </w:rPr>
                                        <w:delText>10 pt</w:delText>
                                      </w:r>
                                    </w:del>
                                  </w:p>
                                </w:tc>
                                <w:tc>
                                  <w:tcPr>
                                    <w:tcW w:w="1107" w:type="dxa"/>
                                    <w:tcBorders>
                                      <w:top w:val="nil"/>
                                      <w:bottom w:val="nil"/>
                                      <w:right w:val="single" w:sz="4" w:space="0" w:color="auto"/>
                                    </w:tcBorders>
                                  </w:tcPr>
                                  <w:p w14:paraId="1E2769AB" w14:textId="77777777" w:rsidR="004447D0" w:rsidRDefault="004447D0">
                                    <w:pPr>
                                      <w:pStyle w:val="ACLText"/>
                                      <w:rPr>
                                        <w:del w:id="74" w:author="小杨桃" w:date="2025-02-27T19:15:00Z"/>
                                        <w:sz w:val="20"/>
                                      </w:rPr>
                                    </w:pPr>
                                  </w:p>
                                </w:tc>
                              </w:tr>
                              <w:tr w:rsidR="004447D0" w14:paraId="1BF09924" w14:textId="77777777">
                                <w:trPr>
                                  <w:trHeight w:val="278"/>
                                  <w:jc w:val="center"/>
                                  <w:del w:id="75" w:author="小杨桃" w:date="2025-02-27T19:15:00Z"/>
                                </w:trPr>
                                <w:tc>
                                  <w:tcPr>
                                    <w:tcW w:w="1964" w:type="dxa"/>
                                    <w:shd w:val="clear" w:color="auto" w:fill="auto"/>
                                  </w:tcPr>
                                  <w:p w14:paraId="48FFE767" w14:textId="77777777" w:rsidR="004447D0" w:rsidRDefault="00000000">
                                    <w:pPr>
                                      <w:pStyle w:val="ACLText"/>
                                      <w:rPr>
                                        <w:del w:id="76" w:author="小杨桃" w:date="2025-02-27T19:15:00Z"/>
                                        <w:sz w:val="20"/>
                                      </w:rPr>
                                    </w:pPr>
                                    <w:del w:id="77" w:author="小杨桃" w:date="2025-02-27T19:15:00Z">
                                      <w:r>
                                        <w:rPr>
                                          <w:sz w:val="20"/>
                                        </w:rPr>
                                        <w:delText>footnotes</w:delText>
                                      </w:r>
                                    </w:del>
                                  </w:p>
                                </w:tc>
                                <w:tc>
                                  <w:tcPr>
                                    <w:tcW w:w="1107" w:type="dxa"/>
                                    <w:tcBorders>
                                      <w:top w:val="nil"/>
                                      <w:right w:val="nil"/>
                                    </w:tcBorders>
                                    <w:shd w:val="clear" w:color="auto" w:fill="auto"/>
                                  </w:tcPr>
                                  <w:p w14:paraId="1C5D3D8D" w14:textId="77777777" w:rsidR="004447D0" w:rsidRDefault="00000000">
                                    <w:pPr>
                                      <w:pStyle w:val="ACLText"/>
                                      <w:rPr>
                                        <w:del w:id="78" w:author="小杨桃" w:date="2025-02-27T19:15:00Z"/>
                                        <w:sz w:val="20"/>
                                      </w:rPr>
                                    </w:pPr>
                                    <w:del w:id="79" w:author="小杨桃" w:date="2025-02-27T19:15:00Z">
                                      <w:r>
                                        <w:rPr>
                                          <w:sz w:val="20"/>
                                        </w:rPr>
                                        <w:delText>9 pt</w:delText>
                                      </w:r>
                                    </w:del>
                                  </w:p>
                                </w:tc>
                                <w:tc>
                                  <w:tcPr>
                                    <w:tcW w:w="1107" w:type="dxa"/>
                                    <w:tcBorders>
                                      <w:top w:val="nil"/>
                                      <w:right w:val="single" w:sz="4" w:space="0" w:color="auto"/>
                                    </w:tcBorders>
                                  </w:tcPr>
                                  <w:p w14:paraId="400F099D" w14:textId="77777777" w:rsidR="004447D0" w:rsidRDefault="004447D0">
                                    <w:pPr>
                                      <w:pStyle w:val="ACLText"/>
                                      <w:keepNext/>
                                      <w:rPr>
                                        <w:del w:id="80" w:author="小杨桃" w:date="2025-02-27T19:15:00Z"/>
                                        <w:sz w:val="20"/>
                                      </w:rPr>
                                    </w:pPr>
                                  </w:p>
                                </w:tc>
                              </w:tr>
                            </w:tbl>
                            <w:p w14:paraId="782FAA07" w14:textId="77777777" w:rsidR="004447D0" w:rsidRDefault="00000000" w:rsidP="004447D0">
                              <w:pPr>
                                <w:pStyle w:val="Caption"/>
                                <w:jc w:val="both"/>
                                <w:pPrChange w:id="81" w:author="小杨桃" w:date="2025-02-27T19:15:00Z">
                                  <w:pPr>
                                    <w:pStyle w:val="Caption"/>
                                  </w:pPr>
                                </w:pPrChange>
                              </w:pPr>
                              <w:bookmarkStart w:id="82" w:name="_Ref345010417"/>
                              <w:del w:id="83" w:author="小杨桃" w:date="2025-02-27T19:15:00Z">
                                <w:r>
                                  <w:delText xml:space="preserve">Table </w:delText>
                                </w:r>
                                <w:r>
                                  <w:fldChar w:fldCharType="begin"/>
                                </w:r>
                                <w:r>
                                  <w:delInstrText xml:space="preserve"> SEQ Table \* ARABIC </w:delInstrText>
                                </w:r>
                                <w:r>
                                  <w:fldChar w:fldCharType="separate"/>
                                </w:r>
                                <w:r>
                                  <w:delText>1</w:delText>
                                </w:r>
                                <w:r>
                                  <w:fldChar w:fldCharType="end"/>
                                </w:r>
                                <w:bookmarkEnd w:id="82"/>
                                <w:r>
                                  <w:delText>:  Font guide.</w:delText>
                                </w:r>
                              </w:del>
                            </w:p>
                            <w:p w14:paraId="579AD856" w14:textId="77777777" w:rsidR="004447D0" w:rsidRDefault="004447D0">
                              <w:pPr>
                                <w:jc w:val="center"/>
                                <w:rPr>
                                  <w:del w:id="84" w:author="小杨桃" w:date="2025-02-27T19:15:00Z"/>
                                </w:rPr>
                              </w:pPr>
                            </w:p>
                            <w:p w14:paraId="6A6A3694" w14:textId="77777777" w:rsidR="004447D0" w:rsidRDefault="004447D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43944E1" id="_x0000_t202" coordsize="21600,21600" o:spt="202" path="m,l,21600r21600,l21600,xe">
                  <v:stroke joinstyle="miter"/>
                  <v:path gradientshapeok="t" o:connecttype="rect"/>
                </v:shapetype>
                <v:shape id="Text Box 3" o:spid="_x0000_s1026" type="#_x0000_t202" style="position:absolute;left:0;text-align:left;margin-left:237.5pt;margin-top:147.4pt;width:212.4pt;height:190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4447D0" w14:paraId="1E0445BB" w14:textId="77777777">
                          <w:trPr>
                            <w:trHeight w:val="309"/>
                            <w:jc w:val="center"/>
                            <w:del w:id="85" w:author="小杨桃" w:date="2025-02-27T19:15:00Z"/>
                          </w:trPr>
                          <w:tc>
                            <w:tcPr>
                              <w:tcW w:w="1964" w:type="dxa"/>
                              <w:shd w:val="clear" w:color="auto" w:fill="auto"/>
                            </w:tcPr>
                            <w:p w14:paraId="34B09CDB" w14:textId="77777777" w:rsidR="004447D0" w:rsidRDefault="00000000">
                              <w:pPr>
                                <w:pStyle w:val="ACLText"/>
                                <w:rPr>
                                  <w:del w:id="86" w:author="小杨桃" w:date="2025-02-27T19:15:00Z"/>
                                  <w:b/>
                                  <w:bCs/>
                                  <w:sz w:val="20"/>
                                </w:rPr>
                              </w:pPr>
                              <w:del w:id="87" w:author="小杨桃" w:date="2025-02-27T19:15:00Z">
                                <w:r>
                                  <w:rPr>
                                    <w:b/>
                                    <w:bCs/>
                                    <w:sz w:val="20"/>
                                  </w:rPr>
                                  <w:delText xml:space="preserve">Type of Text </w:delText>
                                </w:r>
                              </w:del>
                            </w:p>
                          </w:tc>
                          <w:tc>
                            <w:tcPr>
                              <w:tcW w:w="1107" w:type="dxa"/>
                              <w:tcBorders>
                                <w:bottom w:val="single" w:sz="4" w:space="0" w:color="auto"/>
                                <w:right w:val="nil"/>
                              </w:tcBorders>
                              <w:shd w:val="clear" w:color="auto" w:fill="auto"/>
                            </w:tcPr>
                            <w:p w14:paraId="767E45C9" w14:textId="77777777" w:rsidR="004447D0" w:rsidRDefault="00000000">
                              <w:pPr>
                                <w:pStyle w:val="ACLText"/>
                                <w:rPr>
                                  <w:del w:id="88" w:author="小杨桃" w:date="2025-02-27T19:15:00Z"/>
                                  <w:b/>
                                  <w:bCs/>
                                  <w:sz w:val="20"/>
                                </w:rPr>
                              </w:pPr>
                              <w:del w:id="89" w:author="小杨桃" w:date="2025-02-27T19:15:00Z">
                                <w:r>
                                  <w:rPr>
                                    <w:b/>
                                    <w:bCs/>
                                    <w:sz w:val="20"/>
                                  </w:rPr>
                                  <w:delText>Font Size</w:delText>
                                </w:r>
                              </w:del>
                            </w:p>
                          </w:tc>
                          <w:tc>
                            <w:tcPr>
                              <w:tcW w:w="1107" w:type="dxa"/>
                              <w:tcBorders>
                                <w:bottom w:val="single" w:sz="4" w:space="0" w:color="auto"/>
                                <w:right w:val="single" w:sz="4" w:space="0" w:color="auto"/>
                              </w:tcBorders>
                            </w:tcPr>
                            <w:p w14:paraId="6548341E" w14:textId="77777777" w:rsidR="004447D0" w:rsidRDefault="00000000">
                              <w:pPr>
                                <w:pStyle w:val="ACLText"/>
                                <w:rPr>
                                  <w:del w:id="90" w:author="小杨桃" w:date="2025-02-27T19:15:00Z"/>
                                  <w:b/>
                                  <w:bCs/>
                                  <w:sz w:val="20"/>
                                </w:rPr>
                              </w:pPr>
                              <w:del w:id="91" w:author="小杨桃" w:date="2025-02-27T19:15:00Z">
                                <w:r>
                                  <w:rPr>
                                    <w:b/>
                                    <w:bCs/>
                                    <w:sz w:val="20"/>
                                  </w:rPr>
                                  <w:delText>Style</w:delText>
                                </w:r>
                              </w:del>
                            </w:p>
                          </w:tc>
                        </w:tr>
                        <w:tr w:rsidR="004447D0" w14:paraId="1FBEE448" w14:textId="77777777">
                          <w:trPr>
                            <w:trHeight w:val="278"/>
                            <w:jc w:val="center"/>
                            <w:del w:id="92" w:author="小杨桃" w:date="2025-02-27T19:15:00Z"/>
                          </w:trPr>
                          <w:tc>
                            <w:tcPr>
                              <w:tcW w:w="1964" w:type="dxa"/>
                              <w:shd w:val="clear" w:color="auto" w:fill="auto"/>
                            </w:tcPr>
                            <w:p w14:paraId="24F3E0D1" w14:textId="77777777" w:rsidR="004447D0" w:rsidRDefault="00000000">
                              <w:pPr>
                                <w:pStyle w:val="ACLText"/>
                                <w:rPr>
                                  <w:del w:id="93" w:author="小杨桃" w:date="2025-02-27T19:15:00Z"/>
                                  <w:sz w:val="20"/>
                                </w:rPr>
                              </w:pPr>
                              <w:del w:id="94" w:author="小杨桃" w:date="2025-02-27T19:15:00Z">
                                <w:r>
                                  <w:rPr>
                                    <w:sz w:val="20"/>
                                  </w:rPr>
                                  <w:delText>paper title</w:delText>
                                </w:r>
                              </w:del>
                            </w:p>
                          </w:tc>
                          <w:tc>
                            <w:tcPr>
                              <w:tcW w:w="1107" w:type="dxa"/>
                              <w:tcBorders>
                                <w:bottom w:val="nil"/>
                                <w:right w:val="nil"/>
                              </w:tcBorders>
                              <w:shd w:val="clear" w:color="auto" w:fill="auto"/>
                            </w:tcPr>
                            <w:p w14:paraId="3B046926" w14:textId="77777777" w:rsidR="004447D0" w:rsidRDefault="00000000">
                              <w:pPr>
                                <w:pStyle w:val="ACLText"/>
                                <w:rPr>
                                  <w:del w:id="95" w:author="小杨桃" w:date="2025-02-27T19:15:00Z"/>
                                  <w:sz w:val="20"/>
                                </w:rPr>
                              </w:pPr>
                              <w:del w:id="96" w:author="小杨桃" w:date="2025-02-27T19:15:00Z">
                                <w:r>
                                  <w:rPr>
                                    <w:sz w:val="20"/>
                                  </w:rPr>
                                  <w:delText>15 pt</w:delText>
                                </w:r>
                              </w:del>
                            </w:p>
                          </w:tc>
                          <w:tc>
                            <w:tcPr>
                              <w:tcW w:w="1107" w:type="dxa"/>
                              <w:tcBorders>
                                <w:bottom w:val="nil"/>
                                <w:right w:val="single" w:sz="4" w:space="0" w:color="auto"/>
                              </w:tcBorders>
                            </w:tcPr>
                            <w:p w14:paraId="3342ABA0" w14:textId="77777777" w:rsidR="004447D0" w:rsidRDefault="00000000">
                              <w:pPr>
                                <w:pStyle w:val="ACLText"/>
                                <w:rPr>
                                  <w:del w:id="97" w:author="小杨桃" w:date="2025-02-27T19:15:00Z"/>
                                  <w:sz w:val="20"/>
                                </w:rPr>
                              </w:pPr>
                              <w:del w:id="98" w:author="小杨桃" w:date="2025-02-27T19:15:00Z">
                                <w:r>
                                  <w:rPr>
                                    <w:b/>
                                    <w:bCs/>
                                    <w:sz w:val="20"/>
                                  </w:rPr>
                                  <w:delText>bold</w:delText>
                                </w:r>
                              </w:del>
                            </w:p>
                          </w:tc>
                        </w:tr>
                        <w:tr w:rsidR="004447D0" w14:paraId="4E3806E6" w14:textId="77777777">
                          <w:trPr>
                            <w:trHeight w:val="278"/>
                            <w:jc w:val="center"/>
                            <w:del w:id="99" w:author="小杨桃" w:date="2025-02-27T19:15:00Z"/>
                          </w:trPr>
                          <w:tc>
                            <w:tcPr>
                              <w:tcW w:w="1964" w:type="dxa"/>
                              <w:shd w:val="clear" w:color="auto" w:fill="auto"/>
                            </w:tcPr>
                            <w:p w14:paraId="794858BF" w14:textId="77777777" w:rsidR="004447D0" w:rsidRDefault="00000000">
                              <w:pPr>
                                <w:pStyle w:val="ACLText"/>
                                <w:rPr>
                                  <w:del w:id="100" w:author="小杨桃" w:date="2025-02-27T19:15:00Z"/>
                                  <w:sz w:val="20"/>
                                </w:rPr>
                              </w:pPr>
                              <w:del w:id="101" w:author="小杨桃" w:date="2025-02-27T19:15:00Z">
                                <w:r>
                                  <w:rPr>
                                    <w:sz w:val="20"/>
                                  </w:rPr>
                                  <w:delText>author names</w:delText>
                                </w:r>
                              </w:del>
                            </w:p>
                          </w:tc>
                          <w:tc>
                            <w:tcPr>
                              <w:tcW w:w="1107" w:type="dxa"/>
                              <w:tcBorders>
                                <w:top w:val="nil"/>
                                <w:bottom w:val="nil"/>
                                <w:right w:val="nil"/>
                              </w:tcBorders>
                              <w:shd w:val="clear" w:color="auto" w:fill="auto"/>
                            </w:tcPr>
                            <w:p w14:paraId="6781993C" w14:textId="77777777" w:rsidR="004447D0" w:rsidRDefault="00000000">
                              <w:pPr>
                                <w:pStyle w:val="ACLText"/>
                                <w:rPr>
                                  <w:del w:id="102" w:author="小杨桃" w:date="2025-02-27T19:15:00Z"/>
                                  <w:sz w:val="20"/>
                                </w:rPr>
                              </w:pPr>
                              <w:del w:id="103" w:author="小杨桃" w:date="2025-02-27T19:15:00Z">
                                <w:r>
                                  <w:rPr>
                                    <w:sz w:val="20"/>
                                  </w:rPr>
                                  <w:delText>12 pt</w:delText>
                                </w:r>
                              </w:del>
                            </w:p>
                          </w:tc>
                          <w:tc>
                            <w:tcPr>
                              <w:tcW w:w="1107" w:type="dxa"/>
                              <w:tcBorders>
                                <w:top w:val="nil"/>
                                <w:bottom w:val="nil"/>
                                <w:right w:val="single" w:sz="4" w:space="0" w:color="auto"/>
                              </w:tcBorders>
                            </w:tcPr>
                            <w:p w14:paraId="71E08AC1" w14:textId="77777777" w:rsidR="004447D0" w:rsidRDefault="00000000">
                              <w:pPr>
                                <w:pStyle w:val="ACLText"/>
                                <w:rPr>
                                  <w:del w:id="104" w:author="小杨桃" w:date="2025-02-27T19:15:00Z"/>
                                  <w:sz w:val="20"/>
                                </w:rPr>
                              </w:pPr>
                              <w:del w:id="105" w:author="小杨桃" w:date="2025-02-27T19:15:00Z">
                                <w:r>
                                  <w:rPr>
                                    <w:b/>
                                    <w:bCs/>
                                    <w:sz w:val="20"/>
                                  </w:rPr>
                                  <w:delText>bold</w:delText>
                                </w:r>
                              </w:del>
                            </w:p>
                          </w:tc>
                        </w:tr>
                        <w:tr w:rsidR="004447D0" w14:paraId="04474C4D" w14:textId="77777777">
                          <w:trPr>
                            <w:trHeight w:val="105"/>
                            <w:jc w:val="center"/>
                            <w:del w:id="106" w:author="小杨桃" w:date="2025-02-27T19:15:00Z"/>
                          </w:trPr>
                          <w:tc>
                            <w:tcPr>
                              <w:tcW w:w="1964" w:type="dxa"/>
                              <w:shd w:val="clear" w:color="auto" w:fill="auto"/>
                            </w:tcPr>
                            <w:p w14:paraId="566D77E6" w14:textId="77777777" w:rsidR="004447D0" w:rsidRDefault="00000000">
                              <w:pPr>
                                <w:pStyle w:val="ACLText"/>
                                <w:rPr>
                                  <w:del w:id="107" w:author="小杨桃" w:date="2025-02-27T19:15:00Z"/>
                                  <w:sz w:val="20"/>
                                </w:rPr>
                              </w:pPr>
                              <w:del w:id="108" w:author="小杨桃" w:date="2025-02-27T19:15:00Z">
                                <w:r>
                                  <w:rPr>
                                    <w:sz w:val="20"/>
                                  </w:rPr>
                                  <w:delText>author affiliation</w:delText>
                                </w:r>
                              </w:del>
                            </w:p>
                          </w:tc>
                          <w:tc>
                            <w:tcPr>
                              <w:tcW w:w="1107" w:type="dxa"/>
                              <w:tcBorders>
                                <w:top w:val="nil"/>
                                <w:bottom w:val="nil"/>
                                <w:right w:val="nil"/>
                              </w:tcBorders>
                              <w:shd w:val="clear" w:color="auto" w:fill="auto"/>
                            </w:tcPr>
                            <w:p w14:paraId="409DA44C" w14:textId="77777777" w:rsidR="004447D0" w:rsidRDefault="00000000">
                              <w:pPr>
                                <w:pStyle w:val="ACLText"/>
                                <w:rPr>
                                  <w:del w:id="109" w:author="小杨桃" w:date="2025-02-27T19:15:00Z"/>
                                  <w:sz w:val="20"/>
                                </w:rPr>
                              </w:pPr>
                              <w:del w:id="110" w:author="小杨桃" w:date="2025-02-27T19:15:00Z">
                                <w:r>
                                  <w:rPr>
                                    <w:sz w:val="20"/>
                                  </w:rPr>
                                  <w:delText>12 pt</w:delText>
                                </w:r>
                              </w:del>
                            </w:p>
                          </w:tc>
                          <w:tc>
                            <w:tcPr>
                              <w:tcW w:w="1107" w:type="dxa"/>
                              <w:tcBorders>
                                <w:top w:val="nil"/>
                                <w:bottom w:val="nil"/>
                                <w:right w:val="single" w:sz="4" w:space="0" w:color="auto"/>
                              </w:tcBorders>
                            </w:tcPr>
                            <w:p w14:paraId="7AB4C71B" w14:textId="77777777" w:rsidR="004447D0" w:rsidRDefault="004447D0">
                              <w:pPr>
                                <w:pStyle w:val="ACLText"/>
                                <w:rPr>
                                  <w:del w:id="111" w:author="小杨桃" w:date="2025-02-27T19:15:00Z"/>
                                  <w:sz w:val="20"/>
                                </w:rPr>
                              </w:pPr>
                            </w:p>
                          </w:tc>
                        </w:tr>
                        <w:tr w:rsidR="004447D0" w14:paraId="489C3F61" w14:textId="77777777">
                          <w:trPr>
                            <w:trHeight w:val="85"/>
                            <w:jc w:val="center"/>
                            <w:del w:id="112" w:author="小杨桃" w:date="2025-02-27T19:15:00Z"/>
                          </w:trPr>
                          <w:tc>
                            <w:tcPr>
                              <w:tcW w:w="1964" w:type="dxa"/>
                              <w:shd w:val="clear" w:color="auto" w:fill="auto"/>
                            </w:tcPr>
                            <w:p w14:paraId="3E46D241" w14:textId="77777777" w:rsidR="004447D0" w:rsidRDefault="00000000">
                              <w:pPr>
                                <w:pStyle w:val="ACLText"/>
                                <w:rPr>
                                  <w:del w:id="113" w:author="小杨桃" w:date="2025-02-27T19:15:00Z"/>
                                  <w:sz w:val="20"/>
                                </w:rPr>
                              </w:pPr>
                              <w:del w:id="114" w:author="小杨桃" w:date="2025-02-27T19:15:00Z">
                                <w:r>
                                  <w:rPr>
                                    <w:sz w:val="20"/>
                                  </w:rPr>
                                  <w:delText>the word “Abstract”</w:delText>
                                </w:r>
                              </w:del>
                            </w:p>
                          </w:tc>
                          <w:tc>
                            <w:tcPr>
                              <w:tcW w:w="1107" w:type="dxa"/>
                              <w:tcBorders>
                                <w:top w:val="nil"/>
                                <w:bottom w:val="nil"/>
                                <w:right w:val="nil"/>
                              </w:tcBorders>
                              <w:shd w:val="clear" w:color="auto" w:fill="auto"/>
                            </w:tcPr>
                            <w:p w14:paraId="3DFCEEDD" w14:textId="77777777" w:rsidR="004447D0" w:rsidRDefault="00000000">
                              <w:pPr>
                                <w:pStyle w:val="ACLText"/>
                                <w:rPr>
                                  <w:del w:id="115" w:author="小杨桃" w:date="2025-02-27T19:15:00Z"/>
                                  <w:sz w:val="20"/>
                                </w:rPr>
                              </w:pPr>
                              <w:del w:id="116" w:author="小杨桃" w:date="2025-02-27T19:15:00Z">
                                <w:r>
                                  <w:rPr>
                                    <w:sz w:val="20"/>
                                  </w:rPr>
                                  <w:delText>12 pt</w:delText>
                                </w:r>
                              </w:del>
                            </w:p>
                          </w:tc>
                          <w:tc>
                            <w:tcPr>
                              <w:tcW w:w="1107" w:type="dxa"/>
                              <w:tcBorders>
                                <w:top w:val="nil"/>
                                <w:bottom w:val="nil"/>
                                <w:right w:val="single" w:sz="4" w:space="0" w:color="auto"/>
                              </w:tcBorders>
                            </w:tcPr>
                            <w:p w14:paraId="2B6479AA" w14:textId="77777777" w:rsidR="004447D0" w:rsidRDefault="00000000">
                              <w:pPr>
                                <w:pStyle w:val="ACLText"/>
                                <w:rPr>
                                  <w:del w:id="117" w:author="小杨桃" w:date="2025-02-27T19:15:00Z"/>
                                  <w:sz w:val="20"/>
                                </w:rPr>
                              </w:pPr>
                              <w:del w:id="118" w:author="小杨桃" w:date="2025-02-27T19:15:00Z">
                                <w:r>
                                  <w:rPr>
                                    <w:b/>
                                    <w:bCs/>
                                    <w:sz w:val="20"/>
                                  </w:rPr>
                                  <w:delText>bold</w:delText>
                                </w:r>
                              </w:del>
                            </w:p>
                          </w:tc>
                        </w:tr>
                        <w:tr w:rsidR="004447D0" w14:paraId="5179A839" w14:textId="77777777">
                          <w:trPr>
                            <w:trHeight w:val="278"/>
                            <w:jc w:val="center"/>
                            <w:del w:id="119" w:author="小杨桃" w:date="2025-02-27T19:15:00Z"/>
                          </w:trPr>
                          <w:tc>
                            <w:tcPr>
                              <w:tcW w:w="1964" w:type="dxa"/>
                              <w:shd w:val="clear" w:color="auto" w:fill="auto"/>
                            </w:tcPr>
                            <w:p w14:paraId="2D38572A" w14:textId="77777777" w:rsidR="004447D0" w:rsidRDefault="00000000">
                              <w:pPr>
                                <w:pStyle w:val="ACLText"/>
                                <w:rPr>
                                  <w:del w:id="120" w:author="小杨桃" w:date="2025-02-27T19:15:00Z"/>
                                  <w:sz w:val="20"/>
                                </w:rPr>
                              </w:pPr>
                              <w:del w:id="121" w:author="小杨桃" w:date="2025-02-27T19:15:00Z">
                                <w:r>
                                  <w:rPr>
                                    <w:sz w:val="20"/>
                                  </w:rPr>
                                  <w:delText>section titles</w:delText>
                                </w:r>
                              </w:del>
                            </w:p>
                          </w:tc>
                          <w:tc>
                            <w:tcPr>
                              <w:tcW w:w="1107" w:type="dxa"/>
                              <w:tcBorders>
                                <w:top w:val="nil"/>
                                <w:bottom w:val="nil"/>
                                <w:right w:val="nil"/>
                              </w:tcBorders>
                              <w:shd w:val="clear" w:color="auto" w:fill="auto"/>
                            </w:tcPr>
                            <w:p w14:paraId="6574A173" w14:textId="77777777" w:rsidR="004447D0" w:rsidRDefault="00000000">
                              <w:pPr>
                                <w:pStyle w:val="ACLText"/>
                                <w:rPr>
                                  <w:del w:id="122" w:author="小杨桃" w:date="2025-02-27T19:15:00Z"/>
                                  <w:sz w:val="20"/>
                                </w:rPr>
                              </w:pPr>
                              <w:del w:id="123" w:author="小杨桃" w:date="2025-02-27T19:15:00Z">
                                <w:r>
                                  <w:rPr>
                                    <w:sz w:val="20"/>
                                  </w:rPr>
                                  <w:delText>12 pt</w:delText>
                                </w:r>
                              </w:del>
                            </w:p>
                          </w:tc>
                          <w:tc>
                            <w:tcPr>
                              <w:tcW w:w="1107" w:type="dxa"/>
                              <w:tcBorders>
                                <w:top w:val="nil"/>
                                <w:bottom w:val="nil"/>
                                <w:right w:val="single" w:sz="4" w:space="0" w:color="auto"/>
                              </w:tcBorders>
                            </w:tcPr>
                            <w:p w14:paraId="4662A5A6" w14:textId="77777777" w:rsidR="004447D0" w:rsidRDefault="00000000">
                              <w:pPr>
                                <w:pStyle w:val="ACLText"/>
                                <w:rPr>
                                  <w:del w:id="124" w:author="小杨桃" w:date="2025-02-27T19:15:00Z"/>
                                  <w:sz w:val="20"/>
                                </w:rPr>
                              </w:pPr>
                              <w:del w:id="125" w:author="小杨桃" w:date="2025-02-27T19:15:00Z">
                                <w:r>
                                  <w:rPr>
                                    <w:b/>
                                    <w:bCs/>
                                    <w:sz w:val="20"/>
                                  </w:rPr>
                                  <w:delText>bold</w:delText>
                                </w:r>
                              </w:del>
                            </w:p>
                          </w:tc>
                        </w:tr>
                        <w:tr w:rsidR="004447D0" w14:paraId="05241B85" w14:textId="77777777">
                          <w:trPr>
                            <w:trHeight w:val="105"/>
                            <w:jc w:val="center"/>
                            <w:del w:id="126" w:author="小杨桃" w:date="2025-02-27T19:15:00Z"/>
                          </w:trPr>
                          <w:tc>
                            <w:tcPr>
                              <w:tcW w:w="1964" w:type="dxa"/>
                              <w:shd w:val="clear" w:color="auto" w:fill="auto"/>
                            </w:tcPr>
                            <w:p w14:paraId="43376128" w14:textId="77777777" w:rsidR="004447D0" w:rsidRDefault="00000000">
                              <w:pPr>
                                <w:pStyle w:val="ACLText"/>
                                <w:rPr>
                                  <w:del w:id="127" w:author="小杨桃" w:date="2025-02-27T19:15:00Z"/>
                                  <w:sz w:val="20"/>
                                </w:rPr>
                              </w:pPr>
                              <w:del w:id="128" w:author="小杨桃" w:date="2025-02-27T19:15:00Z">
                                <w:r>
                                  <w:rPr>
                                    <w:sz w:val="20"/>
                                  </w:rPr>
                                  <w:delText>document text</w:delText>
                                </w:r>
                              </w:del>
                            </w:p>
                          </w:tc>
                          <w:tc>
                            <w:tcPr>
                              <w:tcW w:w="1107" w:type="dxa"/>
                              <w:tcBorders>
                                <w:top w:val="nil"/>
                                <w:bottom w:val="nil"/>
                                <w:right w:val="nil"/>
                              </w:tcBorders>
                              <w:shd w:val="clear" w:color="auto" w:fill="auto"/>
                            </w:tcPr>
                            <w:p w14:paraId="3E971C30" w14:textId="77777777" w:rsidR="004447D0" w:rsidRDefault="00000000">
                              <w:pPr>
                                <w:pStyle w:val="ACLText"/>
                                <w:rPr>
                                  <w:del w:id="129" w:author="小杨桃" w:date="2025-02-27T19:15:00Z"/>
                                  <w:sz w:val="20"/>
                                </w:rPr>
                              </w:pPr>
                              <w:del w:id="130" w:author="小杨桃" w:date="2025-02-27T19:15:00Z">
                                <w:r>
                                  <w:rPr>
                                    <w:sz w:val="20"/>
                                  </w:rPr>
                                  <w:delText>11 pt</w:delText>
                                </w:r>
                              </w:del>
                            </w:p>
                          </w:tc>
                          <w:tc>
                            <w:tcPr>
                              <w:tcW w:w="1107" w:type="dxa"/>
                              <w:tcBorders>
                                <w:top w:val="nil"/>
                                <w:bottom w:val="nil"/>
                                <w:right w:val="single" w:sz="4" w:space="0" w:color="auto"/>
                              </w:tcBorders>
                            </w:tcPr>
                            <w:p w14:paraId="4621436A" w14:textId="77777777" w:rsidR="004447D0" w:rsidRDefault="004447D0">
                              <w:pPr>
                                <w:pStyle w:val="ACLText"/>
                                <w:rPr>
                                  <w:del w:id="131" w:author="小杨桃" w:date="2025-02-27T19:15:00Z"/>
                                  <w:sz w:val="20"/>
                                </w:rPr>
                              </w:pPr>
                            </w:p>
                          </w:tc>
                        </w:tr>
                        <w:tr w:rsidR="004447D0" w14:paraId="18AC9C95" w14:textId="77777777">
                          <w:trPr>
                            <w:trHeight w:val="278"/>
                            <w:jc w:val="center"/>
                            <w:del w:id="132" w:author="小杨桃" w:date="2025-02-27T19:15:00Z"/>
                          </w:trPr>
                          <w:tc>
                            <w:tcPr>
                              <w:tcW w:w="1964" w:type="dxa"/>
                              <w:shd w:val="clear" w:color="auto" w:fill="auto"/>
                            </w:tcPr>
                            <w:p w14:paraId="554060E8" w14:textId="77777777" w:rsidR="004447D0" w:rsidRDefault="00000000">
                              <w:pPr>
                                <w:pStyle w:val="ACLText"/>
                                <w:rPr>
                                  <w:del w:id="133" w:author="小杨桃" w:date="2025-02-27T19:15:00Z"/>
                                  <w:sz w:val="20"/>
                                </w:rPr>
                              </w:pPr>
                              <w:del w:id="134" w:author="小杨桃" w:date="2025-02-27T19:15:00Z">
                                <w:r>
                                  <w:rPr>
                                    <w:sz w:val="20"/>
                                  </w:rPr>
                                  <w:delText>captions</w:delText>
                                </w:r>
                              </w:del>
                            </w:p>
                          </w:tc>
                          <w:tc>
                            <w:tcPr>
                              <w:tcW w:w="1107" w:type="dxa"/>
                              <w:tcBorders>
                                <w:top w:val="nil"/>
                                <w:bottom w:val="nil"/>
                                <w:right w:val="nil"/>
                              </w:tcBorders>
                              <w:shd w:val="clear" w:color="auto" w:fill="auto"/>
                            </w:tcPr>
                            <w:p w14:paraId="21D288D6" w14:textId="77777777" w:rsidR="004447D0" w:rsidRDefault="00000000">
                              <w:pPr>
                                <w:pStyle w:val="ACLText"/>
                                <w:rPr>
                                  <w:del w:id="135" w:author="小杨桃" w:date="2025-02-27T19:15:00Z"/>
                                  <w:sz w:val="20"/>
                                </w:rPr>
                              </w:pPr>
                              <w:del w:id="136" w:author="小杨桃" w:date="2025-02-27T19:15:00Z">
                                <w:r>
                                  <w:rPr>
                                    <w:sz w:val="20"/>
                                  </w:rPr>
                                  <w:delText>10 pt</w:delText>
                                </w:r>
                              </w:del>
                            </w:p>
                          </w:tc>
                          <w:tc>
                            <w:tcPr>
                              <w:tcW w:w="1107" w:type="dxa"/>
                              <w:tcBorders>
                                <w:top w:val="nil"/>
                                <w:bottom w:val="nil"/>
                                <w:right w:val="single" w:sz="4" w:space="0" w:color="auto"/>
                              </w:tcBorders>
                            </w:tcPr>
                            <w:p w14:paraId="24D84A71" w14:textId="77777777" w:rsidR="004447D0" w:rsidRDefault="004447D0">
                              <w:pPr>
                                <w:pStyle w:val="ACLText"/>
                                <w:rPr>
                                  <w:del w:id="137" w:author="小杨桃" w:date="2025-02-27T19:15:00Z"/>
                                  <w:sz w:val="20"/>
                                </w:rPr>
                              </w:pPr>
                            </w:p>
                          </w:tc>
                        </w:tr>
                        <w:tr w:rsidR="004447D0" w14:paraId="7A8CDF5B" w14:textId="77777777">
                          <w:trPr>
                            <w:trHeight w:val="278"/>
                            <w:jc w:val="center"/>
                            <w:del w:id="138" w:author="小杨桃" w:date="2025-02-27T19:15:00Z"/>
                          </w:trPr>
                          <w:tc>
                            <w:tcPr>
                              <w:tcW w:w="1964" w:type="dxa"/>
                              <w:shd w:val="clear" w:color="auto" w:fill="auto"/>
                            </w:tcPr>
                            <w:p w14:paraId="30FFB734" w14:textId="77777777" w:rsidR="004447D0" w:rsidRDefault="00000000">
                              <w:pPr>
                                <w:pStyle w:val="ACLText"/>
                                <w:rPr>
                                  <w:del w:id="139" w:author="小杨桃" w:date="2025-02-27T19:15:00Z"/>
                                  <w:sz w:val="20"/>
                                </w:rPr>
                              </w:pPr>
                              <w:del w:id="140" w:author="小杨桃" w:date="2025-02-27T19:15:00Z">
                                <w:r>
                                  <w:rPr>
                                    <w:sz w:val="20"/>
                                  </w:rPr>
                                  <w:delText>abstract text</w:delText>
                                </w:r>
                              </w:del>
                            </w:p>
                          </w:tc>
                          <w:tc>
                            <w:tcPr>
                              <w:tcW w:w="1107" w:type="dxa"/>
                              <w:tcBorders>
                                <w:top w:val="nil"/>
                                <w:bottom w:val="nil"/>
                                <w:right w:val="nil"/>
                              </w:tcBorders>
                              <w:shd w:val="clear" w:color="auto" w:fill="auto"/>
                            </w:tcPr>
                            <w:p w14:paraId="5D240CC5" w14:textId="77777777" w:rsidR="004447D0" w:rsidRDefault="00000000">
                              <w:pPr>
                                <w:pStyle w:val="ACLText"/>
                                <w:rPr>
                                  <w:del w:id="141" w:author="小杨桃" w:date="2025-02-27T19:15:00Z"/>
                                  <w:sz w:val="20"/>
                                </w:rPr>
                              </w:pPr>
                              <w:del w:id="142" w:author="小杨桃" w:date="2025-02-27T19:15:00Z">
                                <w:r>
                                  <w:rPr>
                                    <w:sz w:val="20"/>
                                  </w:rPr>
                                  <w:delText>10 pt</w:delText>
                                </w:r>
                              </w:del>
                            </w:p>
                          </w:tc>
                          <w:tc>
                            <w:tcPr>
                              <w:tcW w:w="1107" w:type="dxa"/>
                              <w:tcBorders>
                                <w:top w:val="nil"/>
                                <w:bottom w:val="nil"/>
                                <w:right w:val="single" w:sz="4" w:space="0" w:color="auto"/>
                              </w:tcBorders>
                            </w:tcPr>
                            <w:p w14:paraId="4B0ADB53" w14:textId="77777777" w:rsidR="004447D0" w:rsidRDefault="004447D0">
                              <w:pPr>
                                <w:pStyle w:val="ACLText"/>
                                <w:rPr>
                                  <w:del w:id="143" w:author="小杨桃" w:date="2025-02-27T19:15:00Z"/>
                                  <w:sz w:val="20"/>
                                </w:rPr>
                              </w:pPr>
                            </w:p>
                          </w:tc>
                        </w:tr>
                        <w:tr w:rsidR="004447D0" w14:paraId="690D9451" w14:textId="77777777">
                          <w:trPr>
                            <w:trHeight w:val="278"/>
                            <w:jc w:val="center"/>
                            <w:del w:id="144" w:author="小杨桃" w:date="2025-02-27T19:15:00Z"/>
                          </w:trPr>
                          <w:tc>
                            <w:tcPr>
                              <w:tcW w:w="1964" w:type="dxa"/>
                              <w:shd w:val="clear" w:color="auto" w:fill="auto"/>
                            </w:tcPr>
                            <w:p w14:paraId="0961AEF5" w14:textId="77777777" w:rsidR="004447D0" w:rsidRDefault="00000000">
                              <w:pPr>
                                <w:pStyle w:val="ACLText"/>
                                <w:rPr>
                                  <w:del w:id="145" w:author="小杨桃" w:date="2025-02-27T19:15:00Z"/>
                                  <w:sz w:val="20"/>
                                </w:rPr>
                              </w:pPr>
                              <w:del w:id="146" w:author="小杨桃" w:date="2025-02-27T19:15:00Z">
                                <w:r>
                                  <w:rPr>
                                    <w:sz w:val="20"/>
                                  </w:rPr>
                                  <w:delText>bibliography</w:delText>
                                </w:r>
                              </w:del>
                            </w:p>
                          </w:tc>
                          <w:tc>
                            <w:tcPr>
                              <w:tcW w:w="1107" w:type="dxa"/>
                              <w:tcBorders>
                                <w:top w:val="nil"/>
                                <w:bottom w:val="nil"/>
                                <w:right w:val="nil"/>
                              </w:tcBorders>
                              <w:shd w:val="clear" w:color="auto" w:fill="auto"/>
                            </w:tcPr>
                            <w:p w14:paraId="03819B17" w14:textId="77777777" w:rsidR="004447D0" w:rsidRDefault="00000000">
                              <w:pPr>
                                <w:pStyle w:val="ACLText"/>
                                <w:rPr>
                                  <w:del w:id="147" w:author="小杨桃" w:date="2025-02-27T19:15:00Z"/>
                                  <w:sz w:val="20"/>
                                </w:rPr>
                              </w:pPr>
                              <w:del w:id="148" w:author="小杨桃" w:date="2025-02-27T19:15:00Z">
                                <w:r>
                                  <w:rPr>
                                    <w:sz w:val="20"/>
                                  </w:rPr>
                                  <w:delText>10 pt</w:delText>
                                </w:r>
                              </w:del>
                            </w:p>
                          </w:tc>
                          <w:tc>
                            <w:tcPr>
                              <w:tcW w:w="1107" w:type="dxa"/>
                              <w:tcBorders>
                                <w:top w:val="nil"/>
                                <w:bottom w:val="nil"/>
                                <w:right w:val="single" w:sz="4" w:space="0" w:color="auto"/>
                              </w:tcBorders>
                            </w:tcPr>
                            <w:p w14:paraId="1E2769AB" w14:textId="77777777" w:rsidR="004447D0" w:rsidRDefault="004447D0">
                              <w:pPr>
                                <w:pStyle w:val="ACLText"/>
                                <w:rPr>
                                  <w:del w:id="149" w:author="小杨桃" w:date="2025-02-27T19:15:00Z"/>
                                  <w:sz w:val="20"/>
                                </w:rPr>
                              </w:pPr>
                            </w:p>
                          </w:tc>
                        </w:tr>
                        <w:tr w:rsidR="004447D0" w14:paraId="1BF09924" w14:textId="77777777">
                          <w:trPr>
                            <w:trHeight w:val="278"/>
                            <w:jc w:val="center"/>
                            <w:del w:id="150" w:author="小杨桃" w:date="2025-02-27T19:15:00Z"/>
                          </w:trPr>
                          <w:tc>
                            <w:tcPr>
                              <w:tcW w:w="1964" w:type="dxa"/>
                              <w:shd w:val="clear" w:color="auto" w:fill="auto"/>
                            </w:tcPr>
                            <w:p w14:paraId="48FFE767" w14:textId="77777777" w:rsidR="004447D0" w:rsidRDefault="00000000">
                              <w:pPr>
                                <w:pStyle w:val="ACLText"/>
                                <w:rPr>
                                  <w:del w:id="151" w:author="小杨桃" w:date="2025-02-27T19:15:00Z"/>
                                  <w:sz w:val="20"/>
                                </w:rPr>
                              </w:pPr>
                              <w:del w:id="152" w:author="小杨桃" w:date="2025-02-27T19:15:00Z">
                                <w:r>
                                  <w:rPr>
                                    <w:sz w:val="20"/>
                                  </w:rPr>
                                  <w:delText>footnotes</w:delText>
                                </w:r>
                              </w:del>
                            </w:p>
                          </w:tc>
                          <w:tc>
                            <w:tcPr>
                              <w:tcW w:w="1107" w:type="dxa"/>
                              <w:tcBorders>
                                <w:top w:val="nil"/>
                                <w:right w:val="nil"/>
                              </w:tcBorders>
                              <w:shd w:val="clear" w:color="auto" w:fill="auto"/>
                            </w:tcPr>
                            <w:p w14:paraId="1C5D3D8D" w14:textId="77777777" w:rsidR="004447D0" w:rsidRDefault="00000000">
                              <w:pPr>
                                <w:pStyle w:val="ACLText"/>
                                <w:rPr>
                                  <w:del w:id="153" w:author="小杨桃" w:date="2025-02-27T19:15:00Z"/>
                                  <w:sz w:val="20"/>
                                </w:rPr>
                              </w:pPr>
                              <w:del w:id="154" w:author="小杨桃" w:date="2025-02-27T19:15:00Z">
                                <w:r>
                                  <w:rPr>
                                    <w:sz w:val="20"/>
                                  </w:rPr>
                                  <w:delText>9 pt</w:delText>
                                </w:r>
                              </w:del>
                            </w:p>
                          </w:tc>
                          <w:tc>
                            <w:tcPr>
                              <w:tcW w:w="1107" w:type="dxa"/>
                              <w:tcBorders>
                                <w:top w:val="nil"/>
                                <w:right w:val="single" w:sz="4" w:space="0" w:color="auto"/>
                              </w:tcBorders>
                            </w:tcPr>
                            <w:p w14:paraId="400F099D" w14:textId="77777777" w:rsidR="004447D0" w:rsidRDefault="004447D0">
                              <w:pPr>
                                <w:pStyle w:val="ACLText"/>
                                <w:keepNext/>
                                <w:rPr>
                                  <w:del w:id="155" w:author="小杨桃" w:date="2025-02-27T19:15:00Z"/>
                                  <w:sz w:val="20"/>
                                </w:rPr>
                              </w:pPr>
                            </w:p>
                          </w:tc>
                        </w:tr>
                      </w:tbl>
                      <w:p w14:paraId="782FAA07" w14:textId="77777777" w:rsidR="004447D0" w:rsidRDefault="00000000" w:rsidP="004447D0">
                        <w:pPr>
                          <w:pStyle w:val="Caption"/>
                          <w:jc w:val="both"/>
                          <w:pPrChange w:id="156" w:author="小杨桃" w:date="2025-02-27T19:15:00Z">
                            <w:pPr>
                              <w:pStyle w:val="Caption"/>
                            </w:pPr>
                          </w:pPrChange>
                        </w:pPr>
                        <w:bookmarkStart w:id="157" w:name="_Ref345010417"/>
                        <w:del w:id="158" w:author="小杨桃" w:date="2025-02-27T19:15:00Z">
                          <w:r>
                            <w:delText xml:space="preserve">Table </w:delText>
                          </w:r>
                          <w:r>
                            <w:fldChar w:fldCharType="begin"/>
                          </w:r>
                          <w:r>
                            <w:delInstrText xml:space="preserve"> SEQ Table \* ARABIC </w:delInstrText>
                          </w:r>
                          <w:r>
                            <w:fldChar w:fldCharType="separate"/>
                          </w:r>
                          <w:r>
                            <w:delText>1</w:delText>
                          </w:r>
                          <w:r>
                            <w:fldChar w:fldCharType="end"/>
                          </w:r>
                          <w:bookmarkEnd w:id="157"/>
                          <w:r>
                            <w:delText>:  Font guide.</w:delText>
                          </w:r>
                        </w:del>
                      </w:p>
                      <w:p w14:paraId="579AD856" w14:textId="77777777" w:rsidR="004447D0" w:rsidRDefault="004447D0">
                        <w:pPr>
                          <w:jc w:val="center"/>
                          <w:rPr>
                            <w:del w:id="159" w:author="小杨桃" w:date="2025-02-27T19:15:00Z"/>
                          </w:rPr>
                        </w:pPr>
                      </w:p>
                      <w:p w14:paraId="6A6A3694" w14:textId="77777777" w:rsidR="004447D0" w:rsidRDefault="004447D0"/>
                    </w:txbxContent>
                  </v:textbox>
                  <w10:wrap type="square" anchorx="margin" anchory="margin"/>
                </v:shape>
              </w:pict>
            </mc:Fallback>
          </mc:AlternateContent>
        </w:r>
      </w:del>
      <w:r>
        <w:t>Abstract</w:t>
      </w:r>
    </w:p>
    <w:p w14:paraId="7E4AF29B" w14:textId="378C80CE" w:rsidR="00A20162" w:rsidRDefault="00000000" w:rsidP="001B40B4">
      <w:pPr>
        <w:pStyle w:val="ACLAbstractText"/>
        <w:rPr>
          <w:ins w:id="160" w:author="Zhu Hengda" w:date="2025-03-04T02:09:00Z" w16du:dateUtc="2025-03-03T18:09:00Z"/>
          <w:lang w:val="en-MO" w:eastAsia="zh-CN"/>
        </w:rPr>
      </w:pPr>
      <w:del w:id="161" w:author="Zhu Hengda" w:date="2025-02-27T12:30:00Z">
        <w:r>
          <w:delText xml:space="preserve">This competition task is focusing on the named entity recognition of large language models in ancient Chinese.The technical report introduces the datasets,NER system,results and discussion. </w:delText>
        </w:r>
      </w:del>
      <w:ins w:id="162" w:author="Zhu Hengda" w:date="2025-03-04T01:45:00Z">
        <w:r w:rsidR="00A20162" w:rsidRPr="00A20162">
          <w:rPr>
            <w:lang w:val="en-MO" w:eastAsia="zh-CN"/>
          </w:rPr>
          <w:t xml:space="preserve">This paper presents our approach to Named Entity Recognition (NER) in ancient Chinese texts as part of the EvaHan 2025 evaluation. Our system is based on the pretrained </w:t>
        </w:r>
        <w:r w:rsidR="00A20162" w:rsidRPr="00A20162">
          <w:rPr>
            <w:b/>
            <w:bCs/>
            <w:lang w:val="en-MO" w:eastAsia="zh-CN"/>
          </w:rPr>
          <w:t>GujiRoBERTa_jian_fan</w:t>
        </w:r>
        <w:r w:rsidR="00A20162" w:rsidRPr="00A20162">
          <w:rPr>
            <w:lang w:val="en-MO" w:eastAsia="zh-CN"/>
          </w:rPr>
          <w:t xml:space="preserve"> model and incorporates a </w:t>
        </w:r>
        <w:r w:rsidR="00A20162" w:rsidRPr="00A20162">
          <w:rPr>
            <w:b/>
            <w:bCs/>
            <w:lang w:val="en-MO" w:eastAsia="zh-CN"/>
          </w:rPr>
          <w:t>hybrid segmentation strategy</w:t>
        </w:r>
        <w:r w:rsidR="00A20162" w:rsidRPr="00A20162">
          <w:rPr>
            <w:lang w:val="en-MO" w:eastAsia="zh-CN"/>
          </w:rPr>
          <w:t xml:space="preserve"> combining </w:t>
        </w:r>
        <w:r w:rsidR="00A20162" w:rsidRPr="00A20162">
          <w:rPr>
            <w:b/>
            <w:bCs/>
            <w:lang w:val="en-MO" w:eastAsia="zh-CN"/>
          </w:rPr>
          <w:t>punctuation-based and length-constrained</w:t>
        </w:r>
        <w:r w:rsidR="00A20162" w:rsidRPr="00A20162">
          <w:rPr>
            <w:lang w:val="en-MO" w:eastAsia="zh-CN"/>
          </w:rPr>
          <w:t xml:space="preserve"> text splitting. We conduct extensive evaluations on three datasets: </w:t>
        </w:r>
        <w:r w:rsidR="00A20162" w:rsidRPr="00A20162">
          <w:rPr>
            <w:b/>
            <w:bCs/>
            <w:lang w:val="en-MO" w:eastAsia="zh-CN"/>
          </w:rPr>
          <w:t>Shiji, Twenty-Four Histories, and Traditional Chinese Medicine (TCM)</w:t>
        </w:r>
        <w:r w:rsidR="00A20162" w:rsidRPr="00A20162">
          <w:rPr>
            <w:lang w:val="en-MO" w:eastAsia="zh-CN"/>
          </w:rPr>
          <w:t xml:space="preserve"> texts. Our model achieved </w:t>
        </w:r>
        <w:r w:rsidR="00A20162" w:rsidRPr="00A20162">
          <w:rPr>
            <w:b/>
            <w:bCs/>
            <w:lang w:val="en-MO" w:eastAsia="zh-CN"/>
          </w:rPr>
          <w:t>an F1 score of 80.53%</w:t>
        </w:r>
        <w:r w:rsidR="00A20162" w:rsidRPr="00A20162">
          <w:rPr>
            <w:lang w:val="en-MO" w:eastAsia="zh-CN"/>
          </w:rPr>
          <w:t xml:space="preserve">, with the highest performance on </w:t>
        </w:r>
        <w:r w:rsidR="00A20162" w:rsidRPr="00A20162">
          <w:rPr>
            <w:b/>
            <w:bCs/>
            <w:lang w:val="en-MO" w:eastAsia="zh-CN"/>
          </w:rPr>
          <w:t>historical texts</w:t>
        </w:r>
        <w:r w:rsidR="00A20162" w:rsidRPr="00A20162">
          <w:rPr>
            <w:lang w:val="en-MO" w:eastAsia="zh-CN"/>
          </w:rPr>
          <w:t xml:space="preserve"> but notable challenges in </w:t>
        </w:r>
        <w:r w:rsidR="00A20162" w:rsidRPr="00A20162">
          <w:rPr>
            <w:b/>
            <w:bCs/>
            <w:lang w:val="en-MO" w:eastAsia="zh-CN"/>
          </w:rPr>
          <w:t>TCM texts</w:t>
        </w:r>
        <w:r w:rsidR="00A20162" w:rsidRPr="00A20162">
          <w:rPr>
            <w:lang w:val="en-MO" w:eastAsia="zh-CN"/>
          </w:rPr>
          <w:t xml:space="preserve">. Error analysis reveals that </w:t>
        </w:r>
        <w:r w:rsidR="00A20162" w:rsidRPr="00A20162">
          <w:rPr>
            <w:b/>
            <w:bCs/>
            <w:lang w:val="en-MO" w:eastAsia="zh-CN"/>
          </w:rPr>
          <w:t>ambiguous entity boundaries and domain-specific terminology</w:t>
        </w:r>
        <w:r w:rsidR="00A20162" w:rsidRPr="00A20162">
          <w:rPr>
            <w:lang w:val="en-MO" w:eastAsia="zh-CN"/>
          </w:rPr>
          <w:t xml:space="preserve"> significantly impact recognition accuracy. Future work will explore </w:t>
        </w:r>
        <w:r w:rsidR="00A20162" w:rsidRPr="00A20162">
          <w:rPr>
            <w:b/>
            <w:bCs/>
            <w:lang w:val="en-MO" w:eastAsia="zh-CN"/>
          </w:rPr>
          <w:t>domain-adapted pretraining</w:t>
        </w:r>
        <w:r w:rsidR="00A20162" w:rsidRPr="00A20162">
          <w:rPr>
            <w:lang w:val="en-MO" w:eastAsia="zh-CN"/>
          </w:rPr>
          <w:t xml:space="preserve"> and </w:t>
        </w:r>
        <w:r w:rsidR="00A20162" w:rsidRPr="00A20162">
          <w:rPr>
            <w:b/>
            <w:bCs/>
            <w:lang w:val="en-MO" w:eastAsia="zh-CN"/>
          </w:rPr>
          <w:t>hierarchical tokenization</w:t>
        </w:r>
        <w:r w:rsidR="00A20162" w:rsidRPr="00A20162">
          <w:rPr>
            <w:lang w:val="en-MO" w:eastAsia="zh-CN"/>
          </w:rPr>
          <w:t xml:space="preserve"> to enhance performance.</w:t>
        </w:r>
      </w:ins>
    </w:p>
    <w:p w14:paraId="2DF92FE4" w14:textId="77777777" w:rsidR="00737266" w:rsidRPr="00A20162" w:rsidRDefault="00737266" w:rsidP="001B40B4">
      <w:pPr>
        <w:pStyle w:val="ACLAbstractText"/>
        <w:rPr>
          <w:rFonts w:hint="eastAsia"/>
          <w:lang w:val="en-MO" w:eastAsia="zh-CN"/>
          <w:rPrChange w:id="163" w:author="Zhu Hengda" w:date="2025-03-04T01:45:00Z" w16du:dateUtc="2025-03-03T17:45:00Z">
            <w:rPr>
              <w:lang w:eastAsia="zh-CN"/>
            </w:rPr>
          </w:rPrChange>
        </w:rPr>
      </w:pPr>
    </w:p>
    <w:p w14:paraId="78A36D15" w14:textId="77777777" w:rsidR="004447D0" w:rsidRDefault="00000000">
      <w:pPr>
        <w:pStyle w:val="ACLSection"/>
      </w:pPr>
      <w:bookmarkStart w:id="164" w:name="OLE_LINK4"/>
      <w:bookmarkEnd w:id="7"/>
      <w:del w:id="165" w:author="Zhu Hengda" w:date="2025-03-04T02:20:00Z" w16du:dateUtc="2025-03-03T18:20:00Z">
        <w:r w:rsidDel="00007A4B">
          <w:delText xml:space="preserve">Task </w:delText>
        </w:r>
      </w:del>
      <w:r>
        <w:t>Introduction</w:t>
      </w:r>
    </w:p>
    <w:p w14:paraId="309CBFE2" w14:textId="623CA3B6" w:rsidR="004447D0" w:rsidDel="007D2D8F" w:rsidRDefault="00000000" w:rsidP="004447D0">
      <w:pPr>
        <w:pStyle w:val="ACLText"/>
        <w:rPr>
          <w:del w:id="166" w:author="Zhu Hengda" w:date="2025-02-27T12:31:00Z"/>
          <w:rFonts w:eastAsia="SimSun"/>
          <w:lang w:eastAsia="zh-CN"/>
        </w:rPr>
      </w:pPr>
      <w:del w:id="167" w:author="Zhu Hengda" w:date="2025-02-27T12:31:00Z">
        <w:r>
          <w:delText xml:space="preserve">  The competition purpose </w:delText>
        </w:r>
        <w:r>
          <w:rPr>
            <w:rFonts w:eastAsia="SimSun" w:hint="eastAsia"/>
            <w:lang w:eastAsia="zh-CN"/>
          </w:rPr>
          <w:delText>is</w:delText>
        </w:r>
        <w:r>
          <w:rPr>
            <w:rFonts w:eastAsia="SimSun"/>
            <w:lang w:eastAsia="zh-CN"/>
          </w:rPr>
          <w:delText xml:space="preserve"> to recognize entities </w:delText>
        </w:r>
      </w:del>
      <w:ins w:id="168" w:author="小杨桃" w:date="2025-02-28T10:15:00Z">
        <w:del w:id="169" w:author="Zhu Hengda" w:date="2025-03-04T01:49:00Z" w16du:dateUtc="2025-03-03T17:49:00Z">
          <w:r w:rsidDel="007D2D8F">
            <w:rPr>
              <w:rFonts w:eastAsia="SimSun" w:hint="eastAsia"/>
              <w:lang w:eastAsia="zh-CN"/>
            </w:rPr>
            <w:delText>Wang et al. (2023) proposed the GujiBERT and GujiGPT model series of training method and systematically evaluated their performance on the named entity recognition task through comprehensive metrics including accuracy, recall, and F1 score</w:delText>
          </w:r>
          <w:r w:rsidDel="007D2D8F">
            <w:rPr>
              <w:rFonts w:eastAsia="SimSun"/>
              <w:lang w:eastAsia="zh-CN"/>
            </w:rPr>
            <w:delText>[3]</w:delText>
          </w:r>
          <w:r w:rsidDel="007D2D8F">
            <w:rPr>
              <w:rFonts w:eastAsia="SimSun" w:hint="eastAsia"/>
              <w:lang w:eastAsia="zh-CN"/>
            </w:rPr>
            <w:delText>.</w:delText>
          </w:r>
        </w:del>
      </w:ins>
      <w:del w:id="170" w:author="Zhu Hengda" w:date="2025-02-27T12:31:00Z">
        <w:r>
          <w:rPr>
            <w:rFonts w:eastAsia="SimSun"/>
            <w:lang w:eastAsia="zh-CN"/>
          </w:rPr>
          <w:delText xml:space="preserve">in three different test sets with </w:delText>
        </w:r>
        <w:r>
          <w:rPr>
            <w:rFonts w:eastAsia="SimSun" w:hint="eastAsia"/>
            <w:lang w:eastAsia="zh-CN"/>
          </w:rPr>
          <w:delText>diver</w:delText>
        </w:r>
        <w:r>
          <w:rPr>
            <w:rFonts w:eastAsia="SimSun"/>
            <w:lang w:eastAsia="zh-CN"/>
          </w:rPr>
          <w:delText xml:space="preserve">se labels. The dataset A comes from </w:delText>
        </w:r>
      </w:del>
      <w:del w:id="171" w:author="Zhu Hengda" w:date="2025-02-27T11:38:00Z">
        <w:r>
          <w:rPr>
            <w:rFonts w:eastAsia="SimSun"/>
            <w:lang w:eastAsia="zh-CN"/>
          </w:rPr>
          <w:delText xml:space="preserve"> </w:delText>
        </w:r>
      </w:del>
      <w:del w:id="172" w:author="Zhu Hengda" w:date="2025-02-27T12:31:00Z">
        <w:r>
          <w:rPr>
            <w:rFonts w:eastAsia="SimSun"/>
            <w:lang w:eastAsia="zh-CN"/>
          </w:rPr>
          <w:delText xml:space="preserve">Shiji containing </w:delText>
        </w:r>
      </w:del>
    </w:p>
    <w:p w14:paraId="256C15EA" w14:textId="3A580553" w:rsidR="007D2D8F" w:rsidRPr="007D2D8F" w:rsidRDefault="00000000" w:rsidP="007D2D8F">
      <w:pPr>
        <w:pStyle w:val="ACLText"/>
        <w:rPr>
          <w:ins w:id="173" w:author="Zhu Hengda" w:date="2025-03-04T01:49:00Z"/>
          <w:rFonts w:eastAsia="SimSun"/>
          <w:lang w:eastAsia="zh-CN"/>
          <w:rPrChange w:id="174" w:author="Zhu Hengda" w:date="2025-03-04T01:49:00Z" w16du:dateUtc="2025-03-03T17:49:00Z">
            <w:rPr>
              <w:ins w:id="175" w:author="Zhu Hengda" w:date="2025-03-04T01:49:00Z"/>
              <w:lang w:val="en-MO" w:eastAsia="zh-CN"/>
            </w:rPr>
          </w:rPrChange>
        </w:rPr>
        <w:pPrChange w:id="176" w:author="Zhu Hengda" w:date="2025-03-04T01:49:00Z" w16du:dateUtc="2025-03-03T17:49:00Z">
          <w:pPr>
            <w:pStyle w:val="ACLTextFirstLine"/>
          </w:pPr>
        </w:pPrChange>
      </w:pPr>
      <w:del w:id="177" w:author="Zhu Hengda" w:date="2025-02-27T12:31:00Z">
        <w:r>
          <w:rPr>
            <w:rFonts w:eastAsia="SimSun"/>
            <w:lang w:eastAsia="zh-CN"/>
          </w:rPr>
          <w:delText xml:space="preserve">six categories of entities.The dataset B,which has three categories of entities, is derived from the Twenty-Four Histories.The dataset C consists of texts on Traditional Chinese Medicine Classics.This dataset contains six categories of entities.In the closed modality,each team can only use the training data and the pretrained model GujiRoBERTa_jian_fan. </w:delText>
        </w:r>
      </w:del>
      <w:ins w:id="178" w:author="Zhu Hengda" w:date="2025-03-04T01:49:00Z">
        <w:r w:rsidR="007D2D8F" w:rsidRPr="007D2D8F">
          <w:rPr>
            <w:lang w:val="en-MO" w:eastAsia="zh-CN"/>
          </w:rPr>
          <w:t xml:space="preserve">Named Entity Recognition (NER) in </w:t>
        </w:r>
        <w:r w:rsidR="007D2D8F" w:rsidRPr="007D2D8F">
          <w:rPr>
            <w:b/>
            <w:bCs/>
            <w:lang w:val="en-MO" w:eastAsia="zh-CN"/>
          </w:rPr>
          <w:t>ancient Chinese texts</w:t>
        </w:r>
        <w:r w:rsidR="007D2D8F" w:rsidRPr="007D2D8F">
          <w:rPr>
            <w:lang w:val="en-MO" w:eastAsia="zh-CN"/>
          </w:rPr>
          <w:t xml:space="preserve"> presents unique challenges due to the </w:t>
        </w:r>
        <w:r w:rsidR="007D2D8F" w:rsidRPr="007D2D8F">
          <w:rPr>
            <w:b/>
            <w:bCs/>
            <w:lang w:val="en-MO" w:eastAsia="zh-CN"/>
          </w:rPr>
          <w:t>absence of standardized segmentation</w:t>
        </w:r>
        <w:r w:rsidR="007D2D8F" w:rsidRPr="007D2D8F">
          <w:rPr>
            <w:lang w:val="en-MO" w:eastAsia="zh-CN"/>
          </w:rPr>
          <w:t xml:space="preserve">, the </w:t>
        </w:r>
        <w:r w:rsidR="007D2D8F" w:rsidRPr="007D2D8F">
          <w:rPr>
            <w:b/>
            <w:bCs/>
            <w:lang w:val="en-MO" w:eastAsia="zh-CN"/>
          </w:rPr>
          <w:t>ambiguity of entity boundaries</w:t>
        </w:r>
        <w:r w:rsidR="007D2D8F" w:rsidRPr="007D2D8F">
          <w:rPr>
            <w:lang w:val="en-MO" w:eastAsia="zh-CN"/>
          </w:rPr>
          <w:t xml:space="preserve">, and the </w:t>
        </w:r>
        <w:r w:rsidR="007D2D8F" w:rsidRPr="007D2D8F">
          <w:rPr>
            <w:b/>
            <w:bCs/>
            <w:lang w:val="en-MO" w:eastAsia="zh-CN"/>
          </w:rPr>
          <w:t>domain-specific terminology</w:t>
        </w:r>
        <w:r w:rsidR="007D2D8F" w:rsidRPr="007D2D8F">
          <w:rPr>
            <w:lang w:val="en-MO" w:eastAsia="zh-CN"/>
          </w:rPr>
          <w:t xml:space="preserve"> found in historical and medical texts. Previous research has applied </w:t>
        </w:r>
        <w:r w:rsidR="007D2D8F" w:rsidRPr="007D2D8F">
          <w:rPr>
            <w:b/>
            <w:bCs/>
            <w:lang w:val="en-MO" w:eastAsia="zh-CN"/>
          </w:rPr>
          <w:t>modern pre-trained models such as BERT</w:t>
        </w:r>
        <w:r w:rsidR="007D2D8F" w:rsidRPr="007D2D8F">
          <w:rPr>
            <w:lang w:val="en-MO" w:eastAsia="zh-CN"/>
          </w:rPr>
          <w:t xml:space="preserve"> to historical language processing tasks, demonstrating promising results [1][2]. However, these models often struggle with </w:t>
        </w:r>
        <w:r w:rsidR="007D2D8F" w:rsidRPr="007D2D8F">
          <w:rPr>
            <w:b/>
            <w:bCs/>
            <w:lang w:val="en-MO" w:eastAsia="zh-CN"/>
          </w:rPr>
          <w:t>low-resource entity types and rare character sequences</w:t>
        </w:r>
        <w:r w:rsidR="007D2D8F" w:rsidRPr="007D2D8F">
          <w:rPr>
            <w:lang w:val="en-MO" w:eastAsia="zh-CN"/>
          </w:rPr>
          <w:t>, necessitating the development of specialized approaches.</w:t>
        </w:r>
      </w:ins>
    </w:p>
    <w:p w14:paraId="3E916735" w14:textId="77777777" w:rsidR="007D2D8F" w:rsidRPr="007D2D8F" w:rsidRDefault="007D2D8F" w:rsidP="007205E2">
      <w:pPr>
        <w:pStyle w:val="ACLTextFirstLine"/>
        <w:ind w:firstLine="0"/>
        <w:rPr>
          <w:ins w:id="179" w:author="Zhu Hengda" w:date="2025-03-04T01:49:00Z"/>
          <w:lang w:val="en-MO" w:eastAsia="zh-CN"/>
        </w:rPr>
        <w:pPrChange w:id="180" w:author="Zhu Hengda" w:date="2025-03-04T02:17:00Z" w16du:dateUtc="2025-03-03T18:17:00Z">
          <w:pPr>
            <w:pStyle w:val="ACLTextFirstLine"/>
          </w:pPr>
        </w:pPrChange>
      </w:pPr>
    </w:p>
    <w:p w14:paraId="6B3134BE" w14:textId="77777777" w:rsidR="007D2D8F" w:rsidRPr="007D2D8F" w:rsidRDefault="007D2D8F" w:rsidP="007D2D8F">
      <w:pPr>
        <w:pStyle w:val="ACLTextFirstLine"/>
        <w:ind w:firstLine="0"/>
        <w:rPr>
          <w:ins w:id="181" w:author="Zhu Hengda" w:date="2025-03-04T01:49:00Z"/>
          <w:lang w:val="en-MO" w:eastAsia="zh-CN"/>
        </w:rPr>
        <w:pPrChange w:id="182" w:author="Zhu Hengda" w:date="2025-03-04T01:49:00Z" w16du:dateUtc="2025-03-03T17:49:00Z">
          <w:pPr>
            <w:pStyle w:val="ACLTextFirstLine"/>
          </w:pPr>
        </w:pPrChange>
      </w:pPr>
      <w:ins w:id="183" w:author="Zhu Hengda" w:date="2025-03-04T01:49:00Z">
        <w:r w:rsidRPr="007D2D8F">
          <w:rPr>
            <w:lang w:val="en-MO" w:eastAsia="zh-CN"/>
          </w:rPr>
          <w:t xml:space="preserve">To address these challenges, </w:t>
        </w:r>
        <w:r w:rsidRPr="007D2D8F">
          <w:rPr>
            <w:b/>
            <w:bCs/>
            <w:lang w:val="en-MO" w:eastAsia="zh-CN"/>
          </w:rPr>
          <w:t>Wang et al. (2023)</w:t>
        </w:r>
        <w:r w:rsidRPr="007D2D8F">
          <w:rPr>
            <w:lang w:val="en-MO" w:eastAsia="zh-CN"/>
          </w:rPr>
          <w:t xml:space="preserve"> introduced the </w:t>
        </w:r>
        <w:r w:rsidRPr="007D2D8F">
          <w:rPr>
            <w:b/>
            <w:bCs/>
            <w:lang w:val="en-MO" w:eastAsia="zh-CN"/>
          </w:rPr>
          <w:t>GujiBERT and GujiGPT</w:t>
        </w:r>
        <w:r w:rsidRPr="007D2D8F">
          <w:rPr>
            <w:lang w:val="en-MO" w:eastAsia="zh-CN"/>
          </w:rPr>
          <w:t xml:space="preserve"> model series, which systematically evaluate the effectiveness of large-scale pretraining on historical text NER tasks. Their work benchmarks performance across multiple datasets using comprehensive metrics, including </w:t>
        </w:r>
        <w:r w:rsidRPr="007D2D8F">
          <w:rPr>
            <w:b/>
            <w:bCs/>
            <w:lang w:val="en-MO" w:eastAsia="zh-CN"/>
          </w:rPr>
          <w:t>accuracy, recall, and F1 score</w:t>
        </w:r>
        <w:r w:rsidRPr="007D2D8F">
          <w:rPr>
            <w:lang w:val="en-MO" w:eastAsia="zh-CN"/>
          </w:rPr>
          <w:t xml:space="preserve"> [3]. This research underscores the importance of domain-adapted pretraining for NER in ancient texts, which remains a key challenge in this field.</w:t>
        </w:r>
      </w:ins>
    </w:p>
    <w:p w14:paraId="59C14AB8" w14:textId="77777777" w:rsidR="007D2D8F" w:rsidRPr="007D2D8F" w:rsidRDefault="007D2D8F" w:rsidP="001B40B4">
      <w:pPr>
        <w:pStyle w:val="ACLTextFirstLine"/>
        <w:ind w:firstLine="0"/>
        <w:rPr>
          <w:ins w:id="184" w:author="Zhu Hengda" w:date="2025-03-04T01:49:00Z"/>
          <w:lang w:val="en-MO" w:eastAsia="zh-CN"/>
        </w:rPr>
        <w:pPrChange w:id="185" w:author="Zhu Hengda" w:date="2025-03-04T02:05:00Z" w16du:dateUtc="2025-03-03T18:05:00Z">
          <w:pPr>
            <w:pStyle w:val="ACLTextFirstLine"/>
          </w:pPr>
        </w:pPrChange>
      </w:pPr>
    </w:p>
    <w:p w14:paraId="675C4BAF" w14:textId="77777777" w:rsidR="007D2D8F" w:rsidRPr="007D2D8F" w:rsidRDefault="007D2D8F" w:rsidP="007D2D8F">
      <w:pPr>
        <w:pStyle w:val="ACLTextFirstLine"/>
        <w:ind w:firstLine="0"/>
        <w:rPr>
          <w:ins w:id="186" w:author="Zhu Hengda" w:date="2025-03-04T01:49:00Z"/>
          <w:lang w:val="en-MO" w:eastAsia="zh-CN"/>
        </w:rPr>
        <w:pPrChange w:id="187" w:author="Zhu Hengda" w:date="2025-03-04T01:49:00Z" w16du:dateUtc="2025-03-03T17:49:00Z">
          <w:pPr>
            <w:pStyle w:val="ACLTextFirstLine"/>
          </w:pPr>
        </w:pPrChange>
      </w:pPr>
      <w:ins w:id="188" w:author="Zhu Hengda" w:date="2025-03-04T01:49:00Z">
        <w:r w:rsidRPr="007D2D8F">
          <w:rPr>
            <w:lang w:val="en-MO" w:eastAsia="zh-CN"/>
          </w:rPr>
          <w:t xml:space="preserve">In this competition, we leverage the </w:t>
        </w:r>
        <w:r w:rsidRPr="007D2D8F">
          <w:rPr>
            <w:b/>
            <w:bCs/>
            <w:lang w:val="en-MO" w:eastAsia="zh-CN"/>
          </w:rPr>
          <w:t>GujiRoBERTa_jian_fan</w:t>
        </w:r>
        <w:r w:rsidRPr="007D2D8F">
          <w:rPr>
            <w:lang w:val="en-MO" w:eastAsia="zh-CN"/>
          </w:rPr>
          <w:t xml:space="preserve"> model within a </w:t>
        </w:r>
        <w:r w:rsidRPr="007D2D8F">
          <w:rPr>
            <w:b/>
            <w:bCs/>
            <w:lang w:val="en-MO" w:eastAsia="zh-CN"/>
          </w:rPr>
          <w:t>closed evaluation setting</w:t>
        </w:r>
        <w:r w:rsidRPr="007D2D8F">
          <w:rPr>
            <w:lang w:val="en-MO" w:eastAsia="zh-CN"/>
          </w:rPr>
          <w:t>, where teams are restricted to using only the provided training data and pretrained models. The datasets for this task are drawn from:</w:t>
        </w:r>
      </w:ins>
    </w:p>
    <w:p w14:paraId="5AD0666B" w14:textId="77777777" w:rsidR="007D2D8F" w:rsidRPr="007D2D8F" w:rsidRDefault="007D2D8F" w:rsidP="007D2D8F">
      <w:pPr>
        <w:pStyle w:val="ACLTextFirstLine"/>
        <w:ind w:firstLine="0"/>
        <w:rPr>
          <w:ins w:id="189" w:author="Zhu Hengda" w:date="2025-03-04T01:49:00Z"/>
          <w:lang w:val="en-MO" w:eastAsia="zh-CN"/>
        </w:rPr>
        <w:pPrChange w:id="190" w:author="Zhu Hengda" w:date="2025-03-04T01:49:00Z" w16du:dateUtc="2025-03-03T17:49:00Z">
          <w:pPr>
            <w:pStyle w:val="ACLTextFirstLine"/>
          </w:pPr>
        </w:pPrChange>
      </w:pPr>
      <w:ins w:id="191" w:author="Zhu Hengda" w:date="2025-03-04T01:49:00Z">
        <w:r w:rsidRPr="007D2D8F">
          <w:rPr>
            <w:lang w:val="en-MO" w:eastAsia="zh-CN"/>
          </w:rPr>
          <w:t xml:space="preserve">• </w:t>
        </w:r>
        <w:r w:rsidRPr="007D2D8F">
          <w:rPr>
            <w:b/>
            <w:bCs/>
            <w:lang w:val="en-MO" w:eastAsia="zh-CN"/>
          </w:rPr>
          <w:t>Dataset A</w:t>
        </w:r>
        <w:r w:rsidRPr="007D2D8F">
          <w:rPr>
            <w:lang w:val="en-MO" w:eastAsia="zh-CN"/>
          </w:rPr>
          <w:t xml:space="preserve">: Extracted from the </w:t>
        </w:r>
        <w:r w:rsidRPr="007D2D8F">
          <w:rPr>
            <w:i/>
            <w:iCs/>
            <w:lang w:val="en-MO" w:eastAsia="zh-CN"/>
          </w:rPr>
          <w:t>Shiji</w:t>
        </w:r>
        <w:r w:rsidRPr="007D2D8F">
          <w:rPr>
            <w:lang w:val="en-MO" w:eastAsia="zh-CN"/>
          </w:rPr>
          <w:t>, containing six entity categories.</w:t>
        </w:r>
      </w:ins>
    </w:p>
    <w:p w14:paraId="07F5FBA7" w14:textId="77777777" w:rsidR="007D2D8F" w:rsidRPr="007D2D8F" w:rsidRDefault="007D2D8F" w:rsidP="007D2D8F">
      <w:pPr>
        <w:pStyle w:val="ACLTextFirstLine"/>
        <w:ind w:firstLine="0"/>
        <w:rPr>
          <w:ins w:id="192" w:author="Zhu Hengda" w:date="2025-03-04T01:49:00Z"/>
          <w:lang w:val="en-MO" w:eastAsia="zh-CN"/>
        </w:rPr>
        <w:pPrChange w:id="193" w:author="Zhu Hengda" w:date="2025-03-04T01:49:00Z" w16du:dateUtc="2025-03-03T17:49:00Z">
          <w:pPr>
            <w:pStyle w:val="ACLTextFirstLine"/>
          </w:pPr>
        </w:pPrChange>
      </w:pPr>
      <w:ins w:id="194" w:author="Zhu Hengda" w:date="2025-03-04T01:49:00Z">
        <w:r w:rsidRPr="007D2D8F">
          <w:rPr>
            <w:lang w:val="en-MO" w:eastAsia="zh-CN"/>
          </w:rPr>
          <w:t xml:space="preserve">• </w:t>
        </w:r>
        <w:r w:rsidRPr="007D2D8F">
          <w:rPr>
            <w:b/>
            <w:bCs/>
            <w:lang w:val="en-MO" w:eastAsia="zh-CN"/>
          </w:rPr>
          <w:t>Dataset B</w:t>
        </w:r>
        <w:r w:rsidRPr="007D2D8F">
          <w:rPr>
            <w:lang w:val="en-MO" w:eastAsia="zh-CN"/>
          </w:rPr>
          <w:t xml:space="preserve">: Sourced from the </w:t>
        </w:r>
        <w:r w:rsidRPr="007D2D8F">
          <w:rPr>
            <w:i/>
            <w:iCs/>
            <w:lang w:val="en-MO" w:eastAsia="zh-CN"/>
          </w:rPr>
          <w:t>Twenty-Four Histories</w:t>
        </w:r>
        <w:r w:rsidRPr="007D2D8F">
          <w:rPr>
            <w:lang w:val="en-MO" w:eastAsia="zh-CN"/>
          </w:rPr>
          <w:t>, with three entity categories.</w:t>
        </w:r>
      </w:ins>
    </w:p>
    <w:p w14:paraId="02C3F4E9" w14:textId="77777777" w:rsidR="007D2D8F" w:rsidRPr="007D2D8F" w:rsidRDefault="007D2D8F" w:rsidP="007D2D8F">
      <w:pPr>
        <w:pStyle w:val="ACLTextFirstLine"/>
        <w:ind w:firstLine="0"/>
        <w:rPr>
          <w:ins w:id="195" w:author="Zhu Hengda" w:date="2025-03-04T01:49:00Z"/>
          <w:lang w:val="en-MO" w:eastAsia="zh-CN"/>
        </w:rPr>
        <w:pPrChange w:id="196" w:author="Zhu Hengda" w:date="2025-03-04T01:49:00Z" w16du:dateUtc="2025-03-03T17:49:00Z">
          <w:pPr>
            <w:pStyle w:val="ACLTextFirstLine"/>
          </w:pPr>
        </w:pPrChange>
      </w:pPr>
      <w:ins w:id="197" w:author="Zhu Hengda" w:date="2025-03-04T01:49:00Z">
        <w:r w:rsidRPr="007D2D8F">
          <w:rPr>
            <w:lang w:val="en-MO" w:eastAsia="zh-CN"/>
          </w:rPr>
          <w:t xml:space="preserve">• </w:t>
        </w:r>
        <w:r w:rsidRPr="007D2D8F">
          <w:rPr>
            <w:b/>
            <w:bCs/>
            <w:lang w:val="en-MO" w:eastAsia="zh-CN"/>
          </w:rPr>
          <w:t>Dataset C</w:t>
        </w:r>
        <w:r w:rsidRPr="007D2D8F">
          <w:rPr>
            <w:lang w:val="en-MO" w:eastAsia="zh-CN"/>
          </w:rPr>
          <w:t xml:space="preserve">: Derived from </w:t>
        </w:r>
        <w:r w:rsidRPr="007D2D8F">
          <w:rPr>
            <w:i/>
            <w:iCs/>
            <w:lang w:val="en-MO" w:eastAsia="zh-CN"/>
          </w:rPr>
          <w:t>Traditional Chinese Medicine Classics</w:t>
        </w:r>
        <w:r w:rsidRPr="007D2D8F">
          <w:rPr>
            <w:lang w:val="en-MO" w:eastAsia="zh-CN"/>
          </w:rPr>
          <w:t>, comprising six entity categories.</w:t>
        </w:r>
      </w:ins>
    </w:p>
    <w:p w14:paraId="32974DCF" w14:textId="77777777" w:rsidR="007D2D8F" w:rsidRPr="007D2D8F" w:rsidRDefault="007D2D8F" w:rsidP="007E7811">
      <w:pPr>
        <w:pStyle w:val="ACLTextFirstLine"/>
        <w:ind w:firstLine="0"/>
        <w:rPr>
          <w:ins w:id="198" w:author="Zhu Hengda" w:date="2025-03-04T01:49:00Z"/>
          <w:lang w:val="en-MO" w:eastAsia="zh-CN"/>
        </w:rPr>
        <w:pPrChange w:id="199" w:author="Zhu Hengda" w:date="2025-03-04T02:04:00Z" w16du:dateUtc="2025-03-03T18:04:00Z">
          <w:pPr>
            <w:pStyle w:val="ACLTextFirstLine"/>
          </w:pPr>
        </w:pPrChange>
      </w:pPr>
    </w:p>
    <w:p w14:paraId="13FC7312" w14:textId="6832E5C9" w:rsidR="007D2D8F" w:rsidRDefault="007D2D8F" w:rsidP="007D2D8F">
      <w:pPr>
        <w:pStyle w:val="ACLTextFirstLine"/>
        <w:ind w:firstLine="0"/>
        <w:rPr>
          <w:ins w:id="200" w:author="Zhu Hengda" w:date="2025-03-04T02:09:00Z" w16du:dateUtc="2025-03-03T18:09:00Z"/>
          <w:lang w:val="en-MO" w:eastAsia="zh-CN"/>
        </w:rPr>
      </w:pPr>
      <w:ins w:id="201" w:author="Zhu Hengda" w:date="2025-03-04T01:49:00Z">
        <w:r w:rsidRPr="007D2D8F">
          <w:rPr>
            <w:lang w:val="en-MO" w:eastAsia="zh-CN"/>
          </w:rPr>
          <w:t>This standardized setup ensures a fair comparison of methodologies and allows for systematic evaluation of NER performance across distinct historical and medical domains.</w:t>
        </w:r>
      </w:ins>
    </w:p>
    <w:p w14:paraId="28FAE58E" w14:textId="77777777" w:rsidR="00737266" w:rsidRPr="007D2D8F" w:rsidRDefault="00737266" w:rsidP="007D2D8F">
      <w:pPr>
        <w:pStyle w:val="ACLTextFirstLine"/>
        <w:ind w:firstLine="0"/>
        <w:rPr>
          <w:rFonts w:hint="eastAsia"/>
          <w:lang w:val="en-MO" w:eastAsia="zh-CN"/>
          <w:rPrChange w:id="202" w:author="Zhu Hengda" w:date="2025-03-04T01:49:00Z" w16du:dateUtc="2025-03-03T17:49:00Z">
            <w:rPr>
              <w:rFonts w:hint="eastAsia"/>
              <w:lang w:eastAsia="zh-CN"/>
            </w:rPr>
          </w:rPrChange>
        </w:rPr>
      </w:pPr>
    </w:p>
    <w:p w14:paraId="4B914D74" w14:textId="0DB35165" w:rsidR="004447D0" w:rsidRDefault="00000000">
      <w:pPr>
        <w:pStyle w:val="ACLSection"/>
      </w:pPr>
      <w:bookmarkStart w:id="203" w:name="OLE_LINK18"/>
      <w:bookmarkStart w:id="204" w:name="OLE_LINK17"/>
      <w:bookmarkEnd w:id="8"/>
      <w:bookmarkEnd w:id="164"/>
      <w:r>
        <w:t xml:space="preserve">NER </w:t>
      </w:r>
      <w:ins w:id="205" w:author="Zhu Hengda" w:date="2025-03-04T02:11:00Z" w16du:dateUtc="2025-03-03T18:11:00Z">
        <w:r w:rsidR="008864C2">
          <w:rPr>
            <w:rFonts w:hint="eastAsia"/>
            <w:lang w:eastAsia="zh-CN"/>
          </w:rPr>
          <w:t>S</w:t>
        </w:r>
      </w:ins>
      <w:del w:id="206" w:author="Zhu Hengda" w:date="2025-03-04T02:11:00Z" w16du:dateUtc="2025-03-03T18:11:00Z">
        <w:r w:rsidDel="008864C2">
          <w:delText>s</w:delText>
        </w:r>
      </w:del>
      <w:r>
        <w:t>ystem</w:t>
      </w:r>
      <w:del w:id="207" w:author="Zhu Hengda" w:date="2025-03-04T02:11:00Z" w16du:dateUtc="2025-03-03T18:11:00Z">
        <w:r w:rsidDel="00327500">
          <w:delText xml:space="preserve"> </w:delText>
        </w:r>
      </w:del>
    </w:p>
    <w:p w14:paraId="20552A7E" w14:textId="0DBDD04C" w:rsidR="004447D0" w:rsidRPr="002F354A" w:rsidRDefault="00000000">
      <w:pPr>
        <w:pStyle w:val="ACLText"/>
        <w:rPr>
          <w:lang w:val="en-MO"/>
          <w:rPrChange w:id="208" w:author="Zhu Hengda" w:date="2025-03-04T02:10:00Z" w16du:dateUtc="2025-03-03T18:10:00Z">
            <w:rPr/>
          </w:rPrChange>
        </w:rPr>
      </w:pPr>
      <w:del w:id="209" w:author="Zhu Hengda" w:date="2025-03-04T02:10:00Z" w16du:dateUtc="2025-03-03T18:10:00Z">
        <w:r w:rsidDel="002F354A">
          <w:delText xml:space="preserve">The NER system contain three main </w:delText>
        </w:r>
        <w:r w:rsidDel="002F354A">
          <w:rPr>
            <w:rFonts w:eastAsia="SimSun" w:hint="eastAsia"/>
            <w:lang w:eastAsia="zh-CN"/>
          </w:rPr>
          <w:delText>sec</w:delText>
        </w:r>
        <w:r w:rsidDel="002F354A">
          <w:rPr>
            <w:rFonts w:eastAsia="SimSun"/>
            <w:lang w:eastAsia="zh-CN"/>
          </w:rPr>
          <w:delText>tions: data procession,model training,model testing.</w:delText>
        </w:r>
        <w:r w:rsidDel="002F354A">
          <w:delText xml:space="preserve"> </w:delText>
        </w:r>
      </w:del>
      <w:ins w:id="210" w:author="Zhu Hengda" w:date="2025-03-04T02:10:00Z">
        <w:r w:rsidR="002F354A" w:rsidRPr="002F354A">
          <w:rPr>
            <w:lang w:val="en-MO"/>
          </w:rPr>
          <w:t xml:space="preserve">The NER system consists of three main components: </w:t>
        </w:r>
        <w:r w:rsidR="002F354A" w:rsidRPr="002F354A">
          <w:rPr>
            <w:b/>
            <w:lang w:val="en-MO"/>
          </w:rPr>
          <w:t>data processing, model training, and model testing</w:t>
        </w:r>
        <w:r w:rsidR="002F354A" w:rsidRPr="002F354A">
          <w:rPr>
            <w:lang w:val="en-MO"/>
          </w:rPr>
          <w:t>.</w:t>
        </w:r>
      </w:ins>
    </w:p>
    <w:p w14:paraId="7E4BE4F5" w14:textId="7CB883A1" w:rsidR="004447D0" w:rsidRDefault="00000000" w:rsidP="008864C2">
      <w:pPr>
        <w:pStyle w:val="ACLSubsection"/>
      </w:pPr>
      <w:r>
        <w:lastRenderedPageBreak/>
        <w:t xml:space="preserve">Data </w:t>
      </w:r>
      <w:ins w:id="211" w:author="Zhu Hengda" w:date="2025-03-04T02:11:00Z" w16du:dateUtc="2025-03-03T18:11:00Z">
        <w:r w:rsidR="008864C2" w:rsidRPr="008864C2">
          <w:t>Processing</w:t>
        </w:r>
      </w:ins>
      <w:del w:id="212" w:author="Zhu Hengda" w:date="2025-03-04T02:11:00Z" w16du:dateUtc="2025-03-03T18:11:00Z">
        <w:r w:rsidDel="008864C2">
          <w:delText>procession</w:delText>
        </w:r>
      </w:del>
    </w:p>
    <w:p w14:paraId="585D3332" w14:textId="32FC512F" w:rsidR="00327500" w:rsidRPr="00327500" w:rsidRDefault="00000000" w:rsidP="00327500">
      <w:pPr>
        <w:pStyle w:val="ACLTextFirstLine"/>
        <w:ind w:firstLine="0"/>
        <w:rPr>
          <w:ins w:id="213" w:author="Zhu Hengda" w:date="2025-03-04T02:12:00Z"/>
          <w:lang w:val="en-MO"/>
        </w:rPr>
        <w:pPrChange w:id="214" w:author="Zhu Hengda" w:date="2025-03-04T02:12:00Z" w16du:dateUtc="2025-03-03T18:12:00Z">
          <w:pPr>
            <w:pStyle w:val="ACLTextFirstLine"/>
          </w:pPr>
        </w:pPrChange>
      </w:pPr>
      <w:del w:id="215" w:author="Zhu Hengda" w:date="2025-03-04T02:12:00Z" w16du:dateUtc="2025-03-03T18:12:00Z">
        <w:r w:rsidDel="00327500">
          <w:rPr>
            <w:rFonts w:hint="eastAsia"/>
          </w:rPr>
          <w:delText>First, the text files are read line by line, and empty lines are removed. Then, a hybrid text segmentation strategy is used, which combines maximum length constraints, punctuation, and stop-word segmentation to divide the long text into shorter semantically coherent segments while ensuring each segment falls within the specified length range. Subsequently, the labels are converted into numerical representations, and the text is tokenized using the tokenizer provided by the GujiRoBERTa_jian_fan model to obtain the text_id and attention_mask. Finally, the text_id, attention_mask, and labels are padded to a fixed length for uniformity.Certainly, the DataProcess class inherits from the Dataset class provided by the PyTorch library and overrides the __getitem__ method. This implementation facilitates the efficient retrieval of each sample's input_ids, attention_mask, and labels, thereby streamlining the subsequent training process.</w:delText>
        </w:r>
      </w:del>
      <w:ins w:id="216" w:author="Zhu Hengda" w:date="2025-03-04T02:12:00Z">
        <w:r w:rsidR="00327500" w:rsidRPr="00327500">
          <w:rPr>
            <w:lang w:val="en-MO"/>
          </w:rPr>
          <w:t xml:space="preserve">The raw text files are processed line by line, with empty lines removed. We employ a </w:t>
        </w:r>
        <w:r w:rsidR="00327500" w:rsidRPr="00327500">
          <w:rPr>
            <w:b/>
            <w:bCs/>
            <w:lang w:val="en-MO"/>
          </w:rPr>
          <w:t>hybrid text segmentation strategy</w:t>
        </w:r>
        <w:r w:rsidR="00327500" w:rsidRPr="00327500">
          <w:rPr>
            <w:lang w:val="en-MO"/>
          </w:rPr>
          <w:t xml:space="preserve"> that integrates:</w:t>
        </w:r>
      </w:ins>
    </w:p>
    <w:p w14:paraId="0A81F7F5" w14:textId="77777777" w:rsidR="00327500" w:rsidRPr="00327500" w:rsidRDefault="00327500" w:rsidP="00327500">
      <w:pPr>
        <w:pStyle w:val="ACLTextFirstLine"/>
        <w:ind w:firstLine="0"/>
        <w:rPr>
          <w:ins w:id="217" w:author="Zhu Hengda" w:date="2025-03-04T02:12:00Z"/>
          <w:lang w:val="en-MO"/>
        </w:rPr>
        <w:pPrChange w:id="218" w:author="Zhu Hengda" w:date="2025-03-04T02:12:00Z" w16du:dateUtc="2025-03-03T18:12:00Z">
          <w:pPr>
            <w:pStyle w:val="ACLTextFirstLine"/>
          </w:pPr>
        </w:pPrChange>
      </w:pPr>
      <w:ins w:id="219" w:author="Zhu Hengda" w:date="2025-03-04T02:12:00Z">
        <w:r w:rsidRPr="00327500">
          <w:rPr>
            <w:lang w:val="en-MO"/>
          </w:rPr>
          <w:t xml:space="preserve">• </w:t>
        </w:r>
        <w:r w:rsidRPr="00327500">
          <w:rPr>
            <w:b/>
            <w:bCs/>
            <w:lang w:val="en-MO"/>
          </w:rPr>
          <w:t>Maximum length constraints</w:t>
        </w:r>
        <w:r w:rsidRPr="00327500">
          <w:rPr>
            <w:lang w:val="en-MO"/>
          </w:rPr>
          <w:t>: Ensures each segment remains within the allowed input size.</w:t>
        </w:r>
      </w:ins>
    </w:p>
    <w:p w14:paraId="37122FF8" w14:textId="77777777" w:rsidR="00327500" w:rsidRPr="00327500" w:rsidRDefault="00327500" w:rsidP="00327500">
      <w:pPr>
        <w:pStyle w:val="ACLTextFirstLine"/>
        <w:ind w:firstLine="0"/>
        <w:rPr>
          <w:ins w:id="220" w:author="Zhu Hengda" w:date="2025-03-04T02:12:00Z"/>
          <w:lang w:val="en-MO"/>
        </w:rPr>
        <w:pPrChange w:id="221" w:author="Zhu Hengda" w:date="2025-03-04T02:12:00Z" w16du:dateUtc="2025-03-03T18:12:00Z">
          <w:pPr>
            <w:pStyle w:val="ACLTextFirstLine"/>
          </w:pPr>
        </w:pPrChange>
      </w:pPr>
      <w:ins w:id="222" w:author="Zhu Hengda" w:date="2025-03-04T02:12:00Z">
        <w:r w:rsidRPr="00327500">
          <w:rPr>
            <w:lang w:val="en-MO"/>
          </w:rPr>
          <w:t xml:space="preserve">• </w:t>
        </w:r>
        <w:r w:rsidRPr="00327500">
          <w:rPr>
            <w:b/>
            <w:bCs/>
            <w:lang w:val="en-MO"/>
          </w:rPr>
          <w:t>Punctuation-based segmentation</w:t>
        </w:r>
        <w:r w:rsidRPr="00327500">
          <w:rPr>
            <w:lang w:val="en-MO"/>
          </w:rPr>
          <w:t>: Splits sentences at meaningful boundaries.</w:t>
        </w:r>
      </w:ins>
    </w:p>
    <w:p w14:paraId="4FC71F40" w14:textId="77777777" w:rsidR="00327500" w:rsidRPr="00327500" w:rsidRDefault="00327500" w:rsidP="00327500">
      <w:pPr>
        <w:pStyle w:val="ACLTextFirstLine"/>
        <w:ind w:firstLine="0"/>
        <w:rPr>
          <w:ins w:id="223" w:author="Zhu Hengda" w:date="2025-03-04T02:12:00Z"/>
          <w:lang w:val="en-MO"/>
        </w:rPr>
        <w:pPrChange w:id="224" w:author="Zhu Hengda" w:date="2025-03-04T02:12:00Z" w16du:dateUtc="2025-03-03T18:12:00Z">
          <w:pPr>
            <w:pStyle w:val="ACLTextFirstLine"/>
          </w:pPr>
        </w:pPrChange>
      </w:pPr>
      <w:ins w:id="225" w:author="Zhu Hengda" w:date="2025-03-04T02:12:00Z">
        <w:r w:rsidRPr="00327500">
          <w:rPr>
            <w:lang w:val="en-MO"/>
          </w:rPr>
          <w:t xml:space="preserve">• </w:t>
        </w:r>
        <w:r w:rsidRPr="00327500">
          <w:rPr>
            <w:b/>
            <w:bCs/>
            <w:lang w:val="en-MO"/>
          </w:rPr>
          <w:t>Stop-word-based segmentation</w:t>
        </w:r>
        <w:r w:rsidRPr="00327500">
          <w:rPr>
            <w:lang w:val="en-MO"/>
          </w:rPr>
          <w:t>: Enhances coherence by considering common stop words.</w:t>
        </w:r>
      </w:ins>
    </w:p>
    <w:p w14:paraId="2506B225" w14:textId="77777777" w:rsidR="00327500" w:rsidRPr="00327500" w:rsidRDefault="00327500" w:rsidP="00327500">
      <w:pPr>
        <w:pStyle w:val="ACLTextFirstLine"/>
        <w:ind w:firstLine="0"/>
        <w:rPr>
          <w:ins w:id="226" w:author="Zhu Hengda" w:date="2025-03-04T02:12:00Z"/>
          <w:lang w:val="en-MO"/>
        </w:rPr>
        <w:pPrChange w:id="227" w:author="Zhu Hengda" w:date="2025-03-04T02:12:00Z" w16du:dateUtc="2025-03-03T18:12:00Z">
          <w:pPr>
            <w:pStyle w:val="ACLTextFirstLine"/>
          </w:pPr>
        </w:pPrChange>
      </w:pPr>
    </w:p>
    <w:p w14:paraId="0CECEB65" w14:textId="77777777" w:rsidR="00327500" w:rsidRPr="00327500" w:rsidRDefault="00327500" w:rsidP="00327500">
      <w:pPr>
        <w:pStyle w:val="ACLTextFirstLine"/>
        <w:ind w:firstLine="0"/>
        <w:rPr>
          <w:ins w:id="228" w:author="Zhu Hengda" w:date="2025-03-04T02:12:00Z"/>
          <w:lang w:val="en-MO"/>
        </w:rPr>
        <w:pPrChange w:id="229" w:author="Zhu Hengda" w:date="2025-03-04T02:12:00Z" w16du:dateUtc="2025-03-03T18:12:00Z">
          <w:pPr>
            <w:pStyle w:val="ACLTextFirstLine"/>
          </w:pPr>
        </w:pPrChange>
      </w:pPr>
      <w:ins w:id="230" w:author="Zhu Hengda" w:date="2025-03-04T02:12:00Z">
        <w:r w:rsidRPr="00327500">
          <w:rPr>
            <w:lang w:val="en-MO"/>
          </w:rPr>
          <w:t xml:space="preserve">After segmentation, </w:t>
        </w:r>
        <w:r w:rsidRPr="00327500">
          <w:rPr>
            <w:b/>
            <w:bCs/>
            <w:lang w:val="en-MO"/>
          </w:rPr>
          <w:t>labels are converted into numerical representations</w:t>
        </w:r>
        <w:r w:rsidRPr="00327500">
          <w:rPr>
            <w:lang w:val="en-MO"/>
          </w:rPr>
          <w:t xml:space="preserve">, and the text is tokenized using the </w:t>
        </w:r>
        <w:r w:rsidRPr="00327500">
          <w:rPr>
            <w:b/>
            <w:bCs/>
            <w:lang w:val="en-MO"/>
          </w:rPr>
          <w:t>GujiRoBERTa_jian_fan</w:t>
        </w:r>
        <w:r w:rsidRPr="00327500">
          <w:rPr>
            <w:lang w:val="en-MO"/>
          </w:rPr>
          <w:t xml:space="preserve"> tokenizer to generate </w:t>
        </w:r>
        <w:r w:rsidRPr="00327500">
          <w:rPr>
            <w:b/>
            <w:bCs/>
            <w:lang w:val="en-MO"/>
          </w:rPr>
          <w:t>text_id</w:t>
        </w:r>
        <w:r w:rsidRPr="00327500">
          <w:rPr>
            <w:lang w:val="en-MO"/>
          </w:rPr>
          <w:t xml:space="preserve"> and </w:t>
        </w:r>
        <w:r w:rsidRPr="00327500">
          <w:rPr>
            <w:b/>
            <w:bCs/>
            <w:lang w:val="en-MO"/>
          </w:rPr>
          <w:t>attention_mask</w:t>
        </w:r>
        <w:r w:rsidRPr="00327500">
          <w:rPr>
            <w:lang w:val="en-MO"/>
          </w:rPr>
          <w:t xml:space="preserve">. To maintain uniformity, </w:t>
        </w:r>
        <w:r w:rsidRPr="00327500">
          <w:rPr>
            <w:b/>
            <w:bCs/>
            <w:lang w:val="en-MO"/>
          </w:rPr>
          <w:t>text_id, attention_mask, and labels are padded</w:t>
        </w:r>
        <w:r w:rsidRPr="00327500">
          <w:rPr>
            <w:lang w:val="en-MO"/>
          </w:rPr>
          <w:t xml:space="preserve"> to a fixed length.</w:t>
        </w:r>
      </w:ins>
    </w:p>
    <w:p w14:paraId="780F2CC6" w14:textId="77777777" w:rsidR="00327500" w:rsidRPr="00327500" w:rsidRDefault="00327500" w:rsidP="00327500">
      <w:pPr>
        <w:pStyle w:val="ACLTextFirstLine"/>
        <w:ind w:firstLine="0"/>
        <w:rPr>
          <w:ins w:id="231" w:author="Zhu Hengda" w:date="2025-03-04T02:12:00Z"/>
          <w:lang w:val="en-MO"/>
        </w:rPr>
        <w:pPrChange w:id="232" w:author="Zhu Hengda" w:date="2025-03-04T02:12:00Z" w16du:dateUtc="2025-03-03T18:12:00Z">
          <w:pPr>
            <w:pStyle w:val="ACLTextFirstLine"/>
          </w:pPr>
        </w:pPrChange>
      </w:pPr>
    </w:p>
    <w:p w14:paraId="09980150" w14:textId="5900DE17" w:rsidR="00327500" w:rsidRPr="00327500" w:rsidRDefault="00327500" w:rsidP="00327500">
      <w:pPr>
        <w:pStyle w:val="ACLTextFirstLine"/>
        <w:ind w:firstLine="0"/>
        <w:rPr>
          <w:lang w:val="en-MO"/>
          <w:rPrChange w:id="233" w:author="Zhu Hengda" w:date="2025-03-04T02:12:00Z" w16du:dateUtc="2025-03-03T18:12:00Z">
            <w:rPr/>
          </w:rPrChange>
        </w:rPr>
        <w:pPrChange w:id="234" w:author="Zhu Hengda" w:date="2025-03-04T02:12:00Z" w16du:dateUtc="2025-03-03T18:12:00Z">
          <w:pPr>
            <w:pStyle w:val="ACLText"/>
          </w:pPr>
        </w:pPrChange>
      </w:pPr>
      <w:ins w:id="235" w:author="Zhu Hengda" w:date="2025-03-04T02:12:00Z">
        <w:r w:rsidRPr="00327500">
          <w:rPr>
            <w:lang w:val="en-MO"/>
          </w:rPr>
          <w:t xml:space="preserve">To streamline the subsequent training process, we implemented a </w:t>
        </w:r>
        <w:r w:rsidRPr="00327500">
          <w:rPr>
            <w:b/>
            <w:bCs/>
            <w:lang w:val="en-MO"/>
          </w:rPr>
          <w:t>DataProcess class</w:t>
        </w:r>
        <w:r w:rsidRPr="00327500">
          <w:rPr>
            <w:lang w:val="en-MO"/>
          </w:rPr>
          <w:t xml:space="preserve"> that inherits from the </w:t>
        </w:r>
        <w:r w:rsidRPr="00327500">
          <w:rPr>
            <w:b/>
            <w:bCs/>
            <w:lang w:val="en-MO"/>
          </w:rPr>
          <w:t>Dataset class</w:t>
        </w:r>
        <w:r w:rsidRPr="00327500">
          <w:rPr>
            <w:lang w:val="en-MO"/>
          </w:rPr>
          <w:t xml:space="preserve"> in PyTorch, overriding the __getitem__ method. This allows for efficient batch retrieval of input_ids, attention_mask, and labels.</w:t>
        </w:r>
      </w:ins>
    </w:p>
    <w:p w14:paraId="2A608031" w14:textId="6D1A44CD" w:rsidR="004447D0" w:rsidRDefault="00000000">
      <w:pPr>
        <w:pStyle w:val="ACLSubsection"/>
      </w:pPr>
      <w:bookmarkStart w:id="236" w:name="OLE_LINK3"/>
      <w:r>
        <w:t xml:space="preserve">Model </w:t>
      </w:r>
      <w:ins w:id="237" w:author="Zhu Hengda" w:date="2025-03-04T02:14:00Z" w16du:dateUtc="2025-03-03T18:14:00Z">
        <w:r w:rsidR="004B52C0">
          <w:t>T</w:t>
        </w:r>
      </w:ins>
      <w:del w:id="238" w:author="Zhu Hengda" w:date="2025-03-04T02:14:00Z" w16du:dateUtc="2025-03-03T18:14:00Z">
        <w:r w:rsidDel="004B52C0">
          <w:delText>t</w:delText>
        </w:r>
      </w:del>
      <w:r>
        <w:t>raining</w:t>
      </w:r>
    </w:p>
    <w:p w14:paraId="5E6DF6C3" w14:textId="7AF588F5" w:rsidR="00F50615" w:rsidRPr="00F50615" w:rsidRDefault="00000000" w:rsidP="00F50615">
      <w:pPr>
        <w:pStyle w:val="ACLText"/>
        <w:rPr>
          <w:ins w:id="239" w:author="Zhu Hengda" w:date="2025-03-04T02:13:00Z"/>
          <w:lang w:val="en-MO"/>
        </w:rPr>
      </w:pPr>
      <w:del w:id="240" w:author="Zhu Hengda" w:date="2025-02-27T12:35:00Z">
        <w:r>
          <w:rPr>
            <w:rFonts w:hint="eastAsia"/>
          </w:rPr>
          <w:delText>First</w:delText>
        </w:r>
        <w:r>
          <w:rPr>
            <w:rFonts w:eastAsia="SimSun" w:hint="eastAsia"/>
            <w:lang w:eastAsia="zh-CN"/>
          </w:rPr>
          <w:delText xml:space="preserve"> </w:delText>
        </w:r>
        <w:r>
          <w:rPr>
            <w:rFonts w:eastAsia="SimSun"/>
            <w:lang w:eastAsia="zh-CN"/>
          </w:rPr>
          <w:delText>of all</w:delText>
        </w:r>
        <w:r>
          <w:rPr>
            <w:rFonts w:hint="eastAsia"/>
          </w:rPr>
          <w:delText>, a</w:delText>
        </w:r>
      </w:del>
      <w:del w:id="241" w:author="Zhu Hengda" w:date="2025-03-04T02:14:00Z" w16du:dateUtc="2025-03-03T18:14:00Z">
        <w:r w:rsidDel="00F50615">
          <w:rPr>
            <w:rFonts w:hint="eastAsia"/>
          </w:rPr>
          <w:delText>n instance of the dataprocess class is instantiated to preprocess the training data. The</w:delText>
        </w:r>
      </w:del>
      <w:del w:id="242" w:author="Zhu Hengda" w:date="2025-02-27T12:35:00Z">
        <w:r>
          <w:rPr>
            <w:rFonts w:hint="eastAsia"/>
          </w:rPr>
          <w:delText>n, the</w:delText>
        </w:r>
      </w:del>
      <w:del w:id="243" w:author="Zhu Hengda" w:date="2025-03-04T02:14:00Z" w16du:dateUtc="2025-03-03T18:14:00Z">
        <w:r w:rsidDel="00F50615">
          <w:rPr>
            <w:rFonts w:hint="eastAsia"/>
          </w:rPr>
          <w:delText xml:space="preserve"> DataLoader from the PyTorch library is used to load the processed data into batches, facilitating model training. </w:delText>
        </w:r>
        <w:r w:rsidDel="00F50615">
          <w:delText>S</w:delText>
        </w:r>
        <w:r w:rsidDel="00F50615">
          <w:rPr>
            <w:rFonts w:hint="eastAsia"/>
          </w:rPr>
          <w:delText xml:space="preserve">ubsequently, the core training steps are executed, where the model is iteratively trained over multiple epochs, losses are computed, and model parameters are updated. The </w:delText>
        </w:r>
        <w:r w:rsidDel="00F50615">
          <w:rPr>
            <w:rFonts w:ascii="Times New Roman Bold" w:hAnsi="Times New Roman Bold" w:cs="Times New Roman Bold"/>
            <w:b/>
            <w:bCs/>
          </w:rPr>
          <w:delText>Table 1</w:delText>
        </w:r>
        <w:r w:rsidDel="00F50615">
          <w:rPr>
            <w:rFonts w:hint="eastAsia"/>
          </w:rPr>
          <w:delText xml:space="preserve"> below presents the core attributes configured during the training process</w:delText>
        </w:r>
      </w:del>
      <w:ins w:id="244" w:author="Zhu Hengda" w:date="2025-03-04T02:13:00Z">
        <w:r w:rsidR="00F50615" w:rsidRPr="00F50615">
          <w:rPr>
            <w:lang w:val="en-MO"/>
          </w:rPr>
          <w:t xml:space="preserve">The </w:t>
        </w:r>
        <w:r w:rsidR="00F50615" w:rsidRPr="00F50615">
          <w:rPr>
            <w:b/>
            <w:lang w:val="en-MO"/>
          </w:rPr>
          <w:t>preprocessed training data</w:t>
        </w:r>
        <w:r w:rsidR="00F50615" w:rsidRPr="00F50615">
          <w:rPr>
            <w:lang w:val="en-MO"/>
          </w:rPr>
          <w:t xml:space="preserve"> is first converted into batches using </w:t>
        </w:r>
        <w:r w:rsidR="00F50615" w:rsidRPr="00F50615">
          <w:rPr>
            <w:b/>
            <w:lang w:val="en-MO"/>
          </w:rPr>
          <w:t>PyTorch’s DataLoader</w:t>
        </w:r>
        <w:r w:rsidR="00F50615" w:rsidRPr="00F50615">
          <w:rPr>
            <w:lang w:val="en-MO"/>
          </w:rPr>
          <w:t>. The training process involves:</w:t>
        </w:r>
      </w:ins>
    </w:p>
    <w:p w14:paraId="3BA073E7" w14:textId="77777777" w:rsidR="00F50615" w:rsidRPr="00F50615" w:rsidRDefault="00F50615" w:rsidP="00F50615">
      <w:pPr>
        <w:pStyle w:val="ACLText"/>
        <w:rPr>
          <w:ins w:id="245" w:author="Zhu Hengda" w:date="2025-03-04T02:13:00Z"/>
          <w:lang w:val="en-MO"/>
        </w:rPr>
      </w:pPr>
      <w:ins w:id="246" w:author="Zhu Hengda" w:date="2025-03-04T02:13:00Z">
        <w:r w:rsidRPr="00F50615">
          <w:rPr>
            <w:lang w:val="en-MO"/>
          </w:rPr>
          <w:t xml:space="preserve">1. </w:t>
        </w:r>
        <w:r w:rsidRPr="00F50615">
          <w:rPr>
            <w:b/>
            <w:bCs/>
            <w:lang w:val="en-MO"/>
          </w:rPr>
          <w:t>Model Training Loop</w:t>
        </w:r>
        <w:r w:rsidRPr="00F50615">
          <w:rPr>
            <w:lang w:val="en-MO"/>
          </w:rPr>
          <w:t>: Iteratively updates model parameters over multiple epochs.</w:t>
        </w:r>
      </w:ins>
    </w:p>
    <w:p w14:paraId="158B2F53" w14:textId="77777777" w:rsidR="00F50615" w:rsidRPr="00F50615" w:rsidRDefault="00F50615" w:rsidP="00F50615">
      <w:pPr>
        <w:pStyle w:val="ACLText"/>
        <w:rPr>
          <w:ins w:id="247" w:author="Zhu Hengda" w:date="2025-03-04T02:13:00Z"/>
          <w:lang w:val="en-MO"/>
        </w:rPr>
      </w:pPr>
      <w:ins w:id="248" w:author="Zhu Hengda" w:date="2025-03-04T02:13:00Z">
        <w:r w:rsidRPr="00F50615">
          <w:rPr>
            <w:lang w:val="en-MO"/>
          </w:rPr>
          <w:t xml:space="preserve">2. </w:t>
        </w:r>
        <w:r w:rsidRPr="00F50615">
          <w:rPr>
            <w:b/>
            <w:bCs/>
            <w:lang w:val="en-MO"/>
          </w:rPr>
          <w:t>Loss Computation</w:t>
        </w:r>
        <w:r w:rsidRPr="00F50615">
          <w:rPr>
            <w:lang w:val="en-MO"/>
          </w:rPr>
          <w:t xml:space="preserve">: Uses </w:t>
        </w:r>
        <w:r w:rsidRPr="00F50615">
          <w:rPr>
            <w:b/>
            <w:bCs/>
            <w:lang w:val="en-MO"/>
          </w:rPr>
          <w:t>CrossEntropyLoss</w:t>
        </w:r>
        <w:r w:rsidRPr="00F50615">
          <w:rPr>
            <w:lang w:val="en-MO"/>
          </w:rPr>
          <w:t xml:space="preserve"> to calculate classification errors.</w:t>
        </w:r>
      </w:ins>
    </w:p>
    <w:p w14:paraId="17A344CB" w14:textId="77777777" w:rsidR="00F50615" w:rsidRPr="00F50615" w:rsidRDefault="00F50615" w:rsidP="00F50615">
      <w:pPr>
        <w:pStyle w:val="ACLText"/>
        <w:rPr>
          <w:ins w:id="249" w:author="Zhu Hengda" w:date="2025-03-04T02:13:00Z"/>
          <w:lang w:val="en-MO"/>
        </w:rPr>
      </w:pPr>
      <w:ins w:id="250" w:author="Zhu Hengda" w:date="2025-03-04T02:13:00Z">
        <w:r w:rsidRPr="00F50615">
          <w:rPr>
            <w:lang w:val="en-MO"/>
          </w:rPr>
          <w:t xml:space="preserve">3. </w:t>
        </w:r>
        <w:r w:rsidRPr="00F50615">
          <w:rPr>
            <w:b/>
            <w:bCs/>
            <w:lang w:val="en-MO"/>
          </w:rPr>
          <w:t>Optimization</w:t>
        </w:r>
        <w:r w:rsidRPr="00F50615">
          <w:rPr>
            <w:lang w:val="en-MO"/>
          </w:rPr>
          <w:t xml:space="preserve">: Employs </w:t>
        </w:r>
        <w:r w:rsidRPr="00F50615">
          <w:rPr>
            <w:b/>
            <w:bCs/>
            <w:lang w:val="en-MO"/>
          </w:rPr>
          <w:t>AdamW</w:t>
        </w:r>
        <w:r w:rsidRPr="00F50615">
          <w:rPr>
            <w:lang w:val="en-MO"/>
          </w:rPr>
          <w:t xml:space="preserve"> optimizer to adjust weights.</w:t>
        </w:r>
      </w:ins>
    </w:p>
    <w:p w14:paraId="6D92D7B7" w14:textId="77777777" w:rsidR="00F50615" w:rsidRPr="00F50615" w:rsidRDefault="00F50615" w:rsidP="00F50615">
      <w:pPr>
        <w:pStyle w:val="ACLText"/>
        <w:rPr>
          <w:ins w:id="251" w:author="Zhu Hengda" w:date="2025-03-04T02:13:00Z"/>
          <w:lang w:val="en-MO"/>
        </w:rPr>
      </w:pPr>
    </w:p>
    <w:p w14:paraId="356A7B9F" w14:textId="77777777" w:rsidR="00F50615" w:rsidRPr="00F50615" w:rsidRDefault="00F50615" w:rsidP="00F50615">
      <w:pPr>
        <w:pStyle w:val="ACLText"/>
        <w:rPr>
          <w:ins w:id="252" w:author="Zhu Hengda" w:date="2025-03-04T02:13:00Z"/>
          <w:lang w:val="en-MO"/>
        </w:rPr>
      </w:pPr>
      <w:ins w:id="253" w:author="Zhu Hengda" w:date="2025-03-04T02:13:00Z">
        <w:r w:rsidRPr="00F50615">
          <w:rPr>
            <w:lang w:val="en-MO"/>
          </w:rPr>
          <w:t xml:space="preserve">The key hyperparameters used during training are summarized in </w:t>
        </w:r>
        <w:r w:rsidRPr="00F50615">
          <w:rPr>
            <w:b/>
            <w:bCs/>
            <w:lang w:val="en-MO"/>
          </w:rPr>
          <w:t>Table 1</w:t>
        </w:r>
        <w:r w:rsidRPr="00F50615">
          <w:rPr>
            <w:lang w:val="en-MO"/>
          </w:rPr>
          <w:t>.</w:t>
        </w:r>
      </w:ins>
    </w:p>
    <w:p w14:paraId="5322A4D4" w14:textId="51154B11" w:rsidR="004447D0" w:rsidRDefault="00000000">
      <w:pPr>
        <w:pStyle w:val="ACLText"/>
      </w:pPr>
      <w:del w:id="254" w:author="Zhu Hengda" w:date="2025-02-27T12:32:00Z">
        <w:r>
          <w:rPr>
            <w:rFonts w:ascii="MS Mincho" w:eastAsia="MS Mincho" w:hAnsi="MS Mincho" w:cs="MS Mincho" w:hint="eastAsia"/>
          </w:rPr>
          <w:delText>：</w:delText>
        </w:r>
      </w:del>
    </w:p>
    <w:tbl>
      <w:tblPr>
        <w:tblStyle w:val="TableGrid"/>
        <w:tblW w:w="0" w:type="auto"/>
        <w:tblLook w:val="04A0" w:firstRow="1" w:lastRow="0" w:firstColumn="1" w:lastColumn="0" w:noHBand="0" w:noVBand="1"/>
      </w:tblPr>
      <w:tblGrid>
        <w:gridCol w:w="2176"/>
        <w:gridCol w:w="2177"/>
      </w:tblGrid>
      <w:tr w:rsidR="00032C06" w:rsidRPr="00760B99" w14:paraId="478BA50C" w14:textId="77777777" w:rsidTr="00032C06">
        <w:trPr>
          <w:ins w:id="255" w:author="Zhu Hengda" w:date="2025-03-04T02:15:00Z" w16du:dateUtc="2025-03-03T18:15:00Z"/>
        </w:trPr>
        <w:tc>
          <w:tcPr>
            <w:tcW w:w="2176" w:type="dxa"/>
          </w:tcPr>
          <w:bookmarkEnd w:id="236"/>
          <w:p w14:paraId="3F67165F" w14:textId="77777777" w:rsidR="00032C06" w:rsidRPr="00760B99" w:rsidRDefault="00032C06" w:rsidP="00760B99">
            <w:pPr>
              <w:pStyle w:val="ACLTextFirstLine"/>
              <w:ind w:firstLine="0"/>
              <w:rPr>
                <w:ins w:id="256" w:author="Zhu Hengda" w:date="2025-03-04T02:15:00Z" w16du:dateUtc="2025-03-03T18:15:00Z"/>
                <w:lang w:val="en-MO"/>
              </w:rPr>
            </w:pPr>
            <w:ins w:id="257" w:author="Zhu Hengda" w:date="2025-03-04T02:15:00Z" w16du:dateUtc="2025-03-03T18:15:00Z">
              <w:r w:rsidRPr="00760B99">
                <w:rPr>
                  <w:b/>
                  <w:bCs/>
                  <w:lang w:val="en-MO"/>
                </w:rPr>
                <w:t>Attribute Name</w:t>
              </w:r>
              <w:r w:rsidRPr="00760B99">
                <w:rPr>
                  <w:lang w:val="en-MO"/>
                </w:rPr>
                <w:t xml:space="preserve"> </w:t>
              </w:r>
            </w:ins>
          </w:p>
        </w:tc>
        <w:tc>
          <w:tcPr>
            <w:tcW w:w="2177" w:type="dxa"/>
          </w:tcPr>
          <w:p w14:paraId="70D21C11" w14:textId="77777777" w:rsidR="00032C06" w:rsidRPr="00760B99" w:rsidRDefault="00032C06" w:rsidP="00760B99">
            <w:pPr>
              <w:pStyle w:val="ACLTextFirstLine"/>
              <w:ind w:firstLine="0"/>
              <w:rPr>
                <w:ins w:id="258" w:author="Zhu Hengda" w:date="2025-03-04T02:15:00Z" w16du:dateUtc="2025-03-03T18:15:00Z"/>
                <w:lang w:val="en-MO"/>
              </w:rPr>
            </w:pPr>
            <w:ins w:id="259" w:author="Zhu Hengda" w:date="2025-03-04T02:15:00Z" w16du:dateUtc="2025-03-03T18:15:00Z">
              <w:r w:rsidRPr="00760B99">
                <w:rPr>
                  <w:b/>
                  <w:bCs/>
                  <w:lang w:val="en-MO"/>
                </w:rPr>
                <w:t>Value</w:t>
              </w:r>
            </w:ins>
          </w:p>
        </w:tc>
      </w:tr>
      <w:tr w:rsidR="00032C06" w:rsidRPr="00760B99" w14:paraId="03443313" w14:textId="77777777" w:rsidTr="00032C06">
        <w:trPr>
          <w:ins w:id="260" w:author="Zhu Hengda" w:date="2025-03-04T02:15:00Z" w16du:dateUtc="2025-03-03T18:15:00Z"/>
        </w:trPr>
        <w:tc>
          <w:tcPr>
            <w:tcW w:w="2176" w:type="dxa"/>
          </w:tcPr>
          <w:p w14:paraId="5347945A" w14:textId="77777777" w:rsidR="00032C06" w:rsidRPr="00760B99" w:rsidRDefault="00032C06" w:rsidP="00760B99">
            <w:pPr>
              <w:pStyle w:val="ACLTextFirstLine"/>
              <w:ind w:firstLine="0"/>
              <w:rPr>
                <w:ins w:id="261" w:author="Zhu Hengda" w:date="2025-03-04T02:15:00Z" w16du:dateUtc="2025-03-03T18:15:00Z"/>
                <w:lang w:val="en-MO"/>
              </w:rPr>
            </w:pPr>
            <w:ins w:id="262" w:author="Zhu Hengda" w:date="2025-03-04T02:15:00Z" w16du:dateUtc="2025-03-03T18:15:00Z">
              <w:r w:rsidRPr="00760B99">
                <w:rPr>
                  <w:lang w:val="en-MO"/>
                </w:rPr>
                <w:t xml:space="preserve">Optimizer </w:t>
              </w:r>
            </w:ins>
          </w:p>
        </w:tc>
        <w:tc>
          <w:tcPr>
            <w:tcW w:w="2177" w:type="dxa"/>
          </w:tcPr>
          <w:p w14:paraId="7C13161C" w14:textId="77777777" w:rsidR="00032C06" w:rsidRPr="00760B99" w:rsidRDefault="00032C06" w:rsidP="00760B99">
            <w:pPr>
              <w:pStyle w:val="ACLTextFirstLine"/>
              <w:ind w:firstLine="0"/>
              <w:rPr>
                <w:ins w:id="263" w:author="Zhu Hengda" w:date="2025-03-04T02:15:00Z" w16du:dateUtc="2025-03-03T18:15:00Z"/>
                <w:lang w:val="en-MO"/>
              </w:rPr>
            </w:pPr>
            <w:ins w:id="264" w:author="Zhu Hengda" w:date="2025-03-04T02:15:00Z" w16du:dateUtc="2025-03-03T18:15:00Z">
              <w:r w:rsidRPr="00760B99">
                <w:rPr>
                  <w:lang w:val="en-MO"/>
                </w:rPr>
                <w:t>AdamW</w:t>
              </w:r>
            </w:ins>
          </w:p>
        </w:tc>
      </w:tr>
      <w:tr w:rsidR="00032C06" w:rsidRPr="00760B99" w14:paraId="706EF5AA" w14:textId="77777777" w:rsidTr="00032C06">
        <w:trPr>
          <w:ins w:id="265" w:author="Zhu Hengda" w:date="2025-03-04T02:15:00Z" w16du:dateUtc="2025-03-03T18:15:00Z"/>
        </w:trPr>
        <w:tc>
          <w:tcPr>
            <w:tcW w:w="2176" w:type="dxa"/>
          </w:tcPr>
          <w:p w14:paraId="6A681FF7" w14:textId="77777777" w:rsidR="00032C06" w:rsidRPr="00760B99" w:rsidRDefault="00032C06" w:rsidP="00760B99">
            <w:pPr>
              <w:pStyle w:val="ACLTextFirstLine"/>
              <w:ind w:firstLine="0"/>
              <w:rPr>
                <w:ins w:id="266" w:author="Zhu Hengda" w:date="2025-03-04T02:15:00Z" w16du:dateUtc="2025-03-03T18:15:00Z"/>
                <w:lang w:val="en-MO"/>
              </w:rPr>
            </w:pPr>
            <w:ins w:id="267" w:author="Zhu Hengda" w:date="2025-03-04T02:15:00Z" w16du:dateUtc="2025-03-03T18:15:00Z">
              <w:r w:rsidRPr="00760B99">
                <w:rPr>
                  <w:lang w:val="en-MO"/>
                </w:rPr>
                <w:t xml:space="preserve">Loss Function </w:t>
              </w:r>
            </w:ins>
          </w:p>
        </w:tc>
        <w:tc>
          <w:tcPr>
            <w:tcW w:w="2177" w:type="dxa"/>
          </w:tcPr>
          <w:p w14:paraId="379F2C30" w14:textId="77777777" w:rsidR="00032C06" w:rsidRPr="00760B99" w:rsidRDefault="00032C06" w:rsidP="00760B99">
            <w:pPr>
              <w:pStyle w:val="ACLTextFirstLine"/>
              <w:ind w:firstLine="0"/>
              <w:rPr>
                <w:ins w:id="268" w:author="Zhu Hengda" w:date="2025-03-04T02:15:00Z" w16du:dateUtc="2025-03-03T18:15:00Z"/>
                <w:lang w:val="en-MO"/>
              </w:rPr>
            </w:pPr>
            <w:ins w:id="269" w:author="Zhu Hengda" w:date="2025-03-04T02:15:00Z" w16du:dateUtc="2025-03-03T18:15:00Z">
              <w:r w:rsidRPr="00760B99">
                <w:rPr>
                  <w:lang w:val="en-MO"/>
                </w:rPr>
                <w:t>CrossEntropyLoss</w:t>
              </w:r>
            </w:ins>
          </w:p>
        </w:tc>
      </w:tr>
      <w:tr w:rsidR="00032C06" w:rsidRPr="00760B99" w14:paraId="12821849" w14:textId="77777777" w:rsidTr="00032C06">
        <w:trPr>
          <w:ins w:id="270" w:author="Zhu Hengda" w:date="2025-03-04T02:15:00Z" w16du:dateUtc="2025-03-03T18:15:00Z"/>
        </w:trPr>
        <w:tc>
          <w:tcPr>
            <w:tcW w:w="2176" w:type="dxa"/>
          </w:tcPr>
          <w:p w14:paraId="6BD37EDB" w14:textId="77777777" w:rsidR="00032C06" w:rsidRPr="00760B99" w:rsidRDefault="00032C06" w:rsidP="00760B99">
            <w:pPr>
              <w:pStyle w:val="ACLTextFirstLine"/>
              <w:ind w:firstLine="0"/>
              <w:rPr>
                <w:ins w:id="271" w:author="Zhu Hengda" w:date="2025-03-04T02:15:00Z" w16du:dateUtc="2025-03-03T18:15:00Z"/>
                <w:lang w:val="en-MO"/>
              </w:rPr>
            </w:pPr>
            <w:ins w:id="272" w:author="Zhu Hengda" w:date="2025-03-04T02:15:00Z" w16du:dateUtc="2025-03-03T18:15:00Z">
              <w:r w:rsidRPr="00760B99">
                <w:rPr>
                  <w:lang w:val="en-MO"/>
                </w:rPr>
                <w:t xml:space="preserve">Learning Rate </w:t>
              </w:r>
            </w:ins>
          </w:p>
        </w:tc>
        <w:tc>
          <w:tcPr>
            <w:tcW w:w="2177" w:type="dxa"/>
          </w:tcPr>
          <w:p w14:paraId="2BB67A64" w14:textId="77777777" w:rsidR="00032C06" w:rsidRPr="00760B99" w:rsidRDefault="00032C06" w:rsidP="00760B99">
            <w:pPr>
              <w:pStyle w:val="ACLTextFirstLine"/>
              <w:ind w:firstLine="0"/>
              <w:rPr>
                <w:ins w:id="273" w:author="Zhu Hengda" w:date="2025-03-04T02:15:00Z" w16du:dateUtc="2025-03-03T18:15:00Z"/>
                <w:lang w:val="en-MO"/>
              </w:rPr>
            </w:pPr>
            <w:ins w:id="274" w:author="Zhu Hengda" w:date="2025-03-04T02:15:00Z" w16du:dateUtc="2025-03-03T18:15:00Z">
              <w:r w:rsidRPr="00760B99">
                <w:rPr>
                  <w:lang w:val="en-MO"/>
                </w:rPr>
                <w:t>5e-5</w:t>
              </w:r>
            </w:ins>
          </w:p>
        </w:tc>
      </w:tr>
      <w:tr w:rsidR="00032C06" w:rsidRPr="00760B99" w14:paraId="46583174" w14:textId="77777777" w:rsidTr="00032C06">
        <w:trPr>
          <w:ins w:id="275" w:author="Zhu Hengda" w:date="2025-03-04T02:15:00Z" w16du:dateUtc="2025-03-03T18:15:00Z"/>
        </w:trPr>
        <w:tc>
          <w:tcPr>
            <w:tcW w:w="2176" w:type="dxa"/>
          </w:tcPr>
          <w:p w14:paraId="23EA66B6" w14:textId="77777777" w:rsidR="00032C06" w:rsidRPr="00760B99" w:rsidRDefault="00032C06" w:rsidP="00760B99">
            <w:pPr>
              <w:pStyle w:val="ACLTextFirstLine"/>
              <w:ind w:firstLine="0"/>
              <w:rPr>
                <w:ins w:id="276" w:author="Zhu Hengda" w:date="2025-03-04T02:15:00Z" w16du:dateUtc="2025-03-03T18:15:00Z"/>
                <w:lang w:val="en-MO"/>
              </w:rPr>
            </w:pPr>
            <w:ins w:id="277" w:author="Zhu Hengda" w:date="2025-03-04T02:15:00Z" w16du:dateUtc="2025-03-03T18:15:00Z">
              <w:r w:rsidRPr="00760B99">
                <w:rPr>
                  <w:lang w:val="en-MO"/>
                </w:rPr>
                <w:t xml:space="preserve">Epochs </w:t>
              </w:r>
            </w:ins>
          </w:p>
        </w:tc>
        <w:tc>
          <w:tcPr>
            <w:tcW w:w="2177" w:type="dxa"/>
          </w:tcPr>
          <w:p w14:paraId="727324D0" w14:textId="77777777" w:rsidR="00032C06" w:rsidRPr="00760B99" w:rsidRDefault="00032C06" w:rsidP="00760B99">
            <w:pPr>
              <w:pStyle w:val="ACLTextFirstLine"/>
              <w:ind w:firstLine="0"/>
              <w:rPr>
                <w:ins w:id="278" w:author="Zhu Hengda" w:date="2025-03-04T02:15:00Z" w16du:dateUtc="2025-03-03T18:15:00Z"/>
                <w:lang w:val="en-MO"/>
              </w:rPr>
            </w:pPr>
            <w:ins w:id="279" w:author="Zhu Hengda" w:date="2025-03-04T02:15:00Z" w16du:dateUtc="2025-03-03T18:15:00Z">
              <w:r w:rsidRPr="00760B99">
                <w:rPr>
                  <w:lang w:val="en-MO"/>
                </w:rPr>
                <w:t>5</w:t>
              </w:r>
            </w:ins>
          </w:p>
        </w:tc>
      </w:tr>
      <w:tr w:rsidR="00032C06" w:rsidRPr="00760B99" w14:paraId="7053C3B2" w14:textId="77777777" w:rsidTr="00032C06">
        <w:trPr>
          <w:ins w:id="280" w:author="Zhu Hengda" w:date="2025-03-04T02:15:00Z" w16du:dateUtc="2025-03-03T18:15:00Z"/>
        </w:trPr>
        <w:tc>
          <w:tcPr>
            <w:tcW w:w="2176" w:type="dxa"/>
          </w:tcPr>
          <w:p w14:paraId="406E0C94" w14:textId="77777777" w:rsidR="00032C06" w:rsidRPr="00760B99" w:rsidRDefault="00032C06" w:rsidP="00760B99">
            <w:pPr>
              <w:pStyle w:val="ACLTextFirstLine"/>
              <w:ind w:firstLine="0"/>
              <w:rPr>
                <w:ins w:id="281" w:author="Zhu Hengda" w:date="2025-03-04T02:15:00Z" w16du:dateUtc="2025-03-03T18:15:00Z"/>
                <w:lang w:val="en-MO"/>
              </w:rPr>
            </w:pPr>
            <w:ins w:id="282" w:author="Zhu Hengda" w:date="2025-03-04T02:15:00Z" w16du:dateUtc="2025-03-03T18:15:00Z">
              <w:r w:rsidRPr="00760B99">
                <w:rPr>
                  <w:lang w:val="en-MO"/>
                </w:rPr>
                <w:t xml:space="preserve">Batch Size </w:t>
              </w:r>
            </w:ins>
          </w:p>
        </w:tc>
        <w:tc>
          <w:tcPr>
            <w:tcW w:w="2177" w:type="dxa"/>
          </w:tcPr>
          <w:p w14:paraId="58E550A6" w14:textId="77777777" w:rsidR="00032C06" w:rsidRPr="00760B99" w:rsidRDefault="00032C06" w:rsidP="00760B99">
            <w:pPr>
              <w:pStyle w:val="ACLTextFirstLine"/>
              <w:ind w:firstLine="0"/>
              <w:rPr>
                <w:ins w:id="283" w:author="Zhu Hengda" w:date="2025-03-04T02:15:00Z" w16du:dateUtc="2025-03-03T18:15:00Z"/>
                <w:lang w:val="en-MO"/>
              </w:rPr>
            </w:pPr>
            <w:ins w:id="284" w:author="Zhu Hengda" w:date="2025-03-04T02:15:00Z" w16du:dateUtc="2025-03-03T18:15:00Z">
              <w:r w:rsidRPr="00760B99">
                <w:rPr>
                  <w:lang w:val="en-MO"/>
                </w:rPr>
                <w:t>64</w:t>
              </w:r>
            </w:ins>
          </w:p>
        </w:tc>
      </w:tr>
    </w:tbl>
    <w:p w14:paraId="06A64CAB" w14:textId="77777777" w:rsidR="00032C06" w:rsidRPr="00032C06" w:rsidRDefault="00032C06" w:rsidP="00032C06">
      <w:pPr>
        <w:pStyle w:val="ACLTextFirstLine"/>
        <w:ind w:firstLine="0"/>
        <w:jc w:val="center"/>
        <w:rPr>
          <w:ins w:id="285" w:author="Zhu Hengda" w:date="2025-03-04T02:15:00Z"/>
          <w:lang w:val="en-MO"/>
        </w:rPr>
        <w:pPrChange w:id="286" w:author="Zhu Hengda" w:date="2025-03-04T02:15:00Z" w16du:dateUtc="2025-03-03T18:15:00Z">
          <w:pPr>
            <w:pStyle w:val="ACLTextFirstLine"/>
          </w:pPr>
        </w:pPrChange>
      </w:pPr>
      <w:ins w:id="287" w:author="Zhu Hengda" w:date="2025-03-04T02:15:00Z">
        <w:r w:rsidRPr="00032C06">
          <w:rPr>
            <w:b/>
            <w:bCs/>
            <w:lang w:val="en-MO"/>
          </w:rPr>
          <w:t>Table 1: Training Attributes</w:t>
        </w:r>
      </w:ins>
    </w:p>
    <w:p w14:paraId="5CA71152" w14:textId="22F67397" w:rsidR="00032C06" w:rsidRPr="00032C06" w:rsidRDefault="00696860" w:rsidP="004447D0">
      <w:pPr>
        <w:pStyle w:val="ACLTextFirstLine"/>
        <w:ind w:firstLine="0"/>
        <w:rPr>
          <w:lang w:val="en-MO"/>
          <w:rPrChange w:id="288" w:author="Zhu Hengda" w:date="2025-03-04T02:14:00Z" w16du:dateUtc="2025-03-03T18:14:00Z">
            <w:rPr/>
          </w:rPrChange>
        </w:rPr>
        <w:pPrChange w:id="289" w:author="Zhu Hengda" w:date="2025-02-27T12:32:00Z">
          <w:pPr>
            <w:pStyle w:val="ACLTextFirstLine"/>
          </w:pPr>
        </w:pPrChange>
      </w:pPr>
      <w:ins w:id="290" w:author="Zhu Hengda" w:date="2025-03-04T02:16:00Z">
        <w:r w:rsidRPr="00696860">
          <w:rPr>
            <w:lang w:val="en-MO"/>
          </w:rPr>
          <w:t xml:space="preserve">Once training is complete, the </w:t>
        </w:r>
        <w:r w:rsidRPr="00696860">
          <w:rPr>
            <w:b/>
            <w:bCs/>
            <w:lang w:val="en-MO"/>
          </w:rPr>
          <w:t>trained model and tokenizer are saved</w:t>
        </w:r>
        <w:r w:rsidRPr="00696860">
          <w:rPr>
            <w:lang w:val="en-MO"/>
          </w:rPr>
          <w:t xml:space="preserve"> for future inference.</w:t>
        </w:r>
      </w:ins>
    </w:p>
    <w:tbl>
      <w:tblPr>
        <w:tblStyle w:val="TableGrid"/>
        <w:tblW w:w="0" w:type="auto"/>
        <w:tblLook w:val="04A0" w:firstRow="1" w:lastRow="0" w:firstColumn="1" w:lastColumn="0" w:noHBand="0" w:noVBand="1"/>
        <w:tblPrChange w:id="291" w:author="Zhu Hengda" w:date="2025-03-04T02:15:00Z" w16du:dateUtc="2025-03-03T18:15:00Z">
          <w:tblPr>
            <w:tblStyle w:val="TableGrid"/>
            <w:tblW w:w="0" w:type="auto"/>
            <w:tblLook w:val="04A0" w:firstRow="1" w:lastRow="0" w:firstColumn="1" w:lastColumn="0" w:noHBand="0" w:noVBand="1"/>
          </w:tblPr>
        </w:tblPrChange>
      </w:tblPr>
      <w:tblGrid>
        <w:gridCol w:w="2127"/>
        <w:gridCol w:w="2226"/>
        <w:tblGridChange w:id="292">
          <w:tblGrid>
            <w:gridCol w:w="2127"/>
            <w:gridCol w:w="2226"/>
          </w:tblGrid>
        </w:tblGridChange>
      </w:tblGrid>
      <w:tr w:rsidR="004447D0" w:rsidDel="00032C06" w14:paraId="6E30757D" w14:textId="4D45753D" w:rsidTr="00032C06">
        <w:trPr>
          <w:del w:id="293" w:author="Zhu Hengda" w:date="2025-03-04T02:15:00Z" w16du:dateUtc="2025-03-03T18:15:00Z"/>
        </w:trPr>
        <w:tc>
          <w:tcPr>
            <w:tcW w:w="2127" w:type="dxa"/>
            <w:tcPrChange w:id="294" w:author="Zhu Hengda" w:date="2025-03-04T02:15:00Z" w16du:dateUtc="2025-03-03T18:15:00Z">
              <w:tcPr>
                <w:tcW w:w="2289" w:type="dxa"/>
              </w:tcPr>
            </w:tcPrChange>
          </w:tcPr>
          <w:p w14:paraId="4D8B5F56" w14:textId="3548A184" w:rsidR="004447D0" w:rsidDel="00032C06" w:rsidRDefault="00000000">
            <w:pPr>
              <w:pStyle w:val="ACLTextFirstLine"/>
              <w:jc w:val="left"/>
              <w:rPr>
                <w:del w:id="295" w:author="Zhu Hengda" w:date="2025-03-04T02:15:00Z" w16du:dateUtc="2025-03-03T18:15:00Z"/>
                <w:rFonts w:eastAsia="SimSun"/>
                <w:lang w:eastAsia="zh-CN"/>
              </w:rPr>
            </w:pPr>
            <w:del w:id="296" w:author="Zhu Hengda" w:date="2025-03-04T02:15:00Z" w16du:dateUtc="2025-03-03T18:15:00Z">
              <w:r w:rsidDel="00032C06">
                <w:rPr>
                  <w:rFonts w:ascii="Times New Roman Bold" w:hAnsi="Times New Roman Bold" w:cs="Times New Roman Bold"/>
                  <w:b/>
                  <w:bCs/>
                  <w:sz w:val="20"/>
                  <w:szCs w:val="20"/>
                </w:rPr>
                <w:delText>A</w:delText>
              </w:r>
              <w:r w:rsidDel="00032C06">
                <w:rPr>
                  <w:rFonts w:ascii="Times New Roman Bold" w:eastAsia="SimSun" w:hAnsi="Times New Roman Bold" w:cs="Times New Roman Bold"/>
                  <w:b/>
                  <w:bCs/>
                  <w:sz w:val="20"/>
                  <w:szCs w:val="20"/>
                  <w:lang w:eastAsia="zh-CN"/>
                </w:rPr>
                <w:delText>ttribute Name</w:delText>
              </w:r>
            </w:del>
          </w:p>
        </w:tc>
        <w:tc>
          <w:tcPr>
            <w:tcW w:w="2226" w:type="dxa"/>
            <w:tcPrChange w:id="297" w:author="Zhu Hengda" w:date="2025-03-04T02:15:00Z" w16du:dateUtc="2025-03-03T18:15:00Z">
              <w:tcPr>
                <w:tcW w:w="2290" w:type="dxa"/>
              </w:tcPr>
            </w:tcPrChange>
          </w:tcPr>
          <w:p w14:paraId="76D54121" w14:textId="5F8D5D69" w:rsidR="004447D0" w:rsidDel="00032C06" w:rsidRDefault="00000000">
            <w:pPr>
              <w:pStyle w:val="ACLTextFirstLine"/>
              <w:jc w:val="left"/>
              <w:rPr>
                <w:del w:id="298" w:author="Zhu Hengda" w:date="2025-03-04T02:15:00Z" w16du:dateUtc="2025-03-03T18:15:00Z"/>
              </w:rPr>
            </w:pPr>
            <w:del w:id="299" w:author="Zhu Hengda" w:date="2025-03-04T02:15:00Z" w16du:dateUtc="2025-03-03T18:15:00Z">
              <w:r w:rsidDel="00032C06">
                <w:rPr>
                  <w:rFonts w:ascii="Times New Roman Bold" w:hAnsi="Times New Roman Bold" w:cs="Times New Roman Bold"/>
                  <w:b/>
                  <w:bCs/>
                  <w:sz w:val="20"/>
                  <w:szCs w:val="20"/>
                </w:rPr>
                <w:delText>Detail</w:delText>
              </w:r>
            </w:del>
          </w:p>
        </w:tc>
      </w:tr>
      <w:tr w:rsidR="004447D0" w:rsidDel="00032C06" w14:paraId="5324B9E1" w14:textId="62447375" w:rsidTr="00032C06">
        <w:trPr>
          <w:del w:id="300" w:author="Zhu Hengda" w:date="2025-03-04T02:15:00Z" w16du:dateUtc="2025-03-03T18:15:00Z"/>
        </w:trPr>
        <w:tc>
          <w:tcPr>
            <w:tcW w:w="2127" w:type="dxa"/>
            <w:tcPrChange w:id="301" w:author="Zhu Hengda" w:date="2025-03-04T02:15:00Z" w16du:dateUtc="2025-03-03T18:15:00Z">
              <w:tcPr>
                <w:tcW w:w="2289" w:type="dxa"/>
              </w:tcPr>
            </w:tcPrChange>
          </w:tcPr>
          <w:p w14:paraId="541828D5" w14:textId="72210642" w:rsidR="004447D0" w:rsidDel="00032C06" w:rsidRDefault="00000000">
            <w:pPr>
              <w:pStyle w:val="ACLTextFirstLine"/>
              <w:jc w:val="left"/>
              <w:rPr>
                <w:del w:id="302" w:author="Zhu Hengda" w:date="2025-03-04T02:15:00Z" w16du:dateUtc="2025-03-03T18:15:00Z"/>
                <w:sz w:val="20"/>
                <w:szCs w:val="20"/>
              </w:rPr>
            </w:pPr>
            <w:del w:id="303" w:author="Zhu Hengda" w:date="2025-03-04T02:15:00Z" w16du:dateUtc="2025-03-03T18:15:00Z">
              <w:r w:rsidDel="00032C06">
                <w:rPr>
                  <w:rFonts w:hint="eastAsia"/>
                  <w:sz w:val="20"/>
                  <w:szCs w:val="20"/>
                </w:rPr>
                <w:delText>optimizer</w:delText>
              </w:r>
            </w:del>
          </w:p>
        </w:tc>
        <w:tc>
          <w:tcPr>
            <w:tcW w:w="2226" w:type="dxa"/>
            <w:tcPrChange w:id="304" w:author="Zhu Hengda" w:date="2025-03-04T02:15:00Z" w16du:dateUtc="2025-03-03T18:15:00Z">
              <w:tcPr>
                <w:tcW w:w="2290" w:type="dxa"/>
              </w:tcPr>
            </w:tcPrChange>
          </w:tcPr>
          <w:p w14:paraId="3DE346ED" w14:textId="4D481B19" w:rsidR="004447D0" w:rsidDel="00032C06" w:rsidRDefault="00000000">
            <w:pPr>
              <w:pStyle w:val="ACLTextFirstLine"/>
              <w:rPr>
                <w:del w:id="305" w:author="Zhu Hengda" w:date="2025-03-04T02:15:00Z" w16du:dateUtc="2025-03-03T18:15:00Z"/>
                <w:sz w:val="20"/>
                <w:szCs w:val="20"/>
              </w:rPr>
            </w:pPr>
            <w:del w:id="306" w:author="Zhu Hengda" w:date="2025-03-04T02:15:00Z" w16du:dateUtc="2025-03-03T18:15:00Z">
              <w:r w:rsidDel="00032C06">
                <w:rPr>
                  <w:rFonts w:hint="eastAsia"/>
                  <w:sz w:val="20"/>
                  <w:szCs w:val="20"/>
                </w:rPr>
                <w:delText>AdamW</w:delText>
              </w:r>
            </w:del>
          </w:p>
        </w:tc>
      </w:tr>
      <w:tr w:rsidR="004447D0" w:rsidDel="00032C06" w14:paraId="7131366B" w14:textId="11113743" w:rsidTr="00032C06">
        <w:trPr>
          <w:del w:id="307" w:author="Zhu Hengda" w:date="2025-03-04T02:15:00Z" w16du:dateUtc="2025-03-03T18:15:00Z"/>
        </w:trPr>
        <w:tc>
          <w:tcPr>
            <w:tcW w:w="2127" w:type="dxa"/>
            <w:tcPrChange w:id="308" w:author="Zhu Hengda" w:date="2025-03-04T02:15:00Z" w16du:dateUtc="2025-03-03T18:15:00Z">
              <w:tcPr>
                <w:tcW w:w="2289" w:type="dxa"/>
              </w:tcPr>
            </w:tcPrChange>
          </w:tcPr>
          <w:p w14:paraId="42FBC707" w14:textId="629B402C" w:rsidR="004447D0" w:rsidDel="00032C06" w:rsidRDefault="00000000">
            <w:pPr>
              <w:pStyle w:val="ACLTextFirstLine"/>
              <w:rPr>
                <w:del w:id="309" w:author="Zhu Hengda" w:date="2025-03-04T02:15:00Z" w16du:dateUtc="2025-03-03T18:15:00Z"/>
                <w:rFonts w:eastAsia="SimSun"/>
                <w:sz w:val="20"/>
                <w:szCs w:val="20"/>
                <w:lang w:eastAsia="zh-CN"/>
              </w:rPr>
            </w:pPr>
            <w:del w:id="310" w:author="Zhu Hengda" w:date="2025-03-04T02:15:00Z" w16du:dateUtc="2025-03-03T18:15:00Z">
              <w:r w:rsidDel="00032C06">
                <w:rPr>
                  <w:rFonts w:eastAsia="SimSun"/>
                  <w:sz w:val="20"/>
                  <w:szCs w:val="20"/>
                  <w:lang w:eastAsia="zh-CN"/>
                </w:rPr>
                <w:delText>l</w:delText>
              </w:r>
              <w:r w:rsidDel="00032C06">
                <w:rPr>
                  <w:rFonts w:eastAsia="SimSun" w:hint="eastAsia"/>
                  <w:sz w:val="20"/>
                  <w:szCs w:val="20"/>
                  <w:lang w:eastAsia="zh-CN"/>
                </w:rPr>
                <w:delText xml:space="preserve">oss </w:delText>
              </w:r>
              <w:r w:rsidDel="00032C06">
                <w:rPr>
                  <w:rFonts w:eastAsia="SimSun"/>
                  <w:sz w:val="20"/>
                  <w:szCs w:val="20"/>
                  <w:lang w:eastAsia="zh-CN"/>
                </w:rPr>
                <w:delText>f</w:delText>
              </w:r>
              <w:r w:rsidDel="00032C06">
                <w:rPr>
                  <w:rFonts w:eastAsia="SimSun" w:hint="eastAsia"/>
                  <w:sz w:val="20"/>
                  <w:szCs w:val="20"/>
                  <w:lang w:eastAsia="zh-CN"/>
                </w:rPr>
                <w:delText>un</w:delText>
              </w:r>
              <w:r w:rsidDel="00032C06">
                <w:rPr>
                  <w:rFonts w:eastAsia="SimSun"/>
                  <w:sz w:val="20"/>
                  <w:szCs w:val="20"/>
                  <w:lang w:eastAsia="zh-CN"/>
                </w:rPr>
                <w:delText>ction</w:delText>
              </w:r>
            </w:del>
          </w:p>
        </w:tc>
        <w:tc>
          <w:tcPr>
            <w:tcW w:w="2226" w:type="dxa"/>
            <w:tcPrChange w:id="311" w:author="Zhu Hengda" w:date="2025-03-04T02:15:00Z" w16du:dateUtc="2025-03-03T18:15:00Z">
              <w:tcPr>
                <w:tcW w:w="2290" w:type="dxa"/>
              </w:tcPr>
            </w:tcPrChange>
          </w:tcPr>
          <w:p w14:paraId="500F2CA9" w14:textId="1EB496FD" w:rsidR="004447D0" w:rsidDel="00032C06" w:rsidRDefault="00000000">
            <w:pPr>
              <w:pStyle w:val="ACLTextFirstLine"/>
              <w:rPr>
                <w:del w:id="312" w:author="Zhu Hengda" w:date="2025-03-04T02:15:00Z" w16du:dateUtc="2025-03-03T18:15:00Z"/>
                <w:sz w:val="20"/>
                <w:szCs w:val="20"/>
              </w:rPr>
            </w:pPr>
            <w:del w:id="313" w:author="Zhu Hengda" w:date="2025-03-04T02:15:00Z" w16du:dateUtc="2025-03-03T18:15:00Z">
              <w:r w:rsidDel="00032C06">
                <w:rPr>
                  <w:rFonts w:hint="eastAsia"/>
                  <w:sz w:val="20"/>
                  <w:szCs w:val="20"/>
                </w:rPr>
                <w:delText>CrossEntropyLoss</w:delText>
              </w:r>
            </w:del>
          </w:p>
        </w:tc>
      </w:tr>
      <w:tr w:rsidR="004447D0" w:rsidDel="00032C06" w14:paraId="05450D76" w14:textId="2F323CDB" w:rsidTr="00032C06">
        <w:trPr>
          <w:del w:id="314" w:author="Zhu Hengda" w:date="2025-03-04T02:15:00Z" w16du:dateUtc="2025-03-03T18:15:00Z"/>
        </w:trPr>
        <w:tc>
          <w:tcPr>
            <w:tcW w:w="2127" w:type="dxa"/>
            <w:tcPrChange w:id="315" w:author="Zhu Hengda" w:date="2025-03-04T02:15:00Z" w16du:dateUtc="2025-03-03T18:15:00Z">
              <w:tcPr>
                <w:tcW w:w="2289" w:type="dxa"/>
              </w:tcPr>
            </w:tcPrChange>
          </w:tcPr>
          <w:p w14:paraId="08019DB6" w14:textId="79AA03EE" w:rsidR="004447D0" w:rsidDel="00032C06" w:rsidRDefault="00000000">
            <w:pPr>
              <w:pStyle w:val="ACLTextFirstLine"/>
              <w:rPr>
                <w:del w:id="316" w:author="Zhu Hengda" w:date="2025-03-04T02:15:00Z" w16du:dateUtc="2025-03-03T18:15:00Z"/>
                <w:rFonts w:eastAsia="SimSun"/>
                <w:sz w:val="20"/>
                <w:szCs w:val="20"/>
                <w:lang w:eastAsia="zh-CN"/>
              </w:rPr>
            </w:pPr>
            <w:del w:id="317" w:author="Zhu Hengda" w:date="2025-03-04T02:15:00Z" w16du:dateUtc="2025-03-03T18:15:00Z">
              <w:r w:rsidDel="00032C06">
                <w:rPr>
                  <w:rFonts w:eastAsia="SimSun"/>
                  <w:sz w:val="20"/>
                  <w:szCs w:val="20"/>
                  <w:lang w:eastAsia="zh-CN"/>
                </w:rPr>
                <w:delText>learning rate</w:delText>
              </w:r>
            </w:del>
          </w:p>
        </w:tc>
        <w:tc>
          <w:tcPr>
            <w:tcW w:w="2226" w:type="dxa"/>
            <w:tcPrChange w:id="318" w:author="Zhu Hengda" w:date="2025-03-04T02:15:00Z" w16du:dateUtc="2025-03-03T18:15:00Z">
              <w:tcPr>
                <w:tcW w:w="2290" w:type="dxa"/>
              </w:tcPr>
            </w:tcPrChange>
          </w:tcPr>
          <w:p w14:paraId="410C05BD" w14:textId="78E974C9" w:rsidR="004447D0" w:rsidDel="00032C06" w:rsidRDefault="00000000">
            <w:pPr>
              <w:pStyle w:val="ACLTextFirstLine"/>
              <w:rPr>
                <w:del w:id="319" w:author="Zhu Hengda" w:date="2025-03-04T02:15:00Z" w16du:dateUtc="2025-03-03T18:15:00Z"/>
                <w:sz w:val="20"/>
                <w:szCs w:val="20"/>
              </w:rPr>
            </w:pPr>
            <w:del w:id="320" w:author="Zhu Hengda" w:date="2025-03-04T02:15:00Z" w16du:dateUtc="2025-03-03T18:15:00Z">
              <w:r w:rsidDel="00032C06">
                <w:rPr>
                  <w:rFonts w:hint="eastAsia"/>
                  <w:sz w:val="20"/>
                  <w:szCs w:val="20"/>
                </w:rPr>
                <w:delText>5e-5</w:delText>
              </w:r>
            </w:del>
          </w:p>
        </w:tc>
      </w:tr>
      <w:tr w:rsidR="004447D0" w:rsidDel="00032C06" w14:paraId="0590EA4B" w14:textId="191332AE" w:rsidTr="00032C06">
        <w:trPr>
          <w:del w:id="321" w:author="Zhu Hengda" w:date="2025-03-04T02:15:00Z" w16du:dateUtc="2025-03-03T18:15:00Z"/>
        </w:trPr>
        <w:tc>
          <w:tcPr>
            <w:tcW w:w="2127" w:type="dxa"/>
            <w:tcPrChange w:id="322" w:author="Zhu Hengda" w:date="2025-03-04T02:15:00Z" w16du:dateUtc="2025-03-03T18:15:00Z">
              <w:tcPr>
                <w:tcW w:w="2289" w:type="dxa"/>
              </w:tcPr>
            </w:tcPrChange>
          </w:tcPr>
          <w:p w14:paraId="45222DA0" w14:textId="0251727B" w:rsidR="004447D0" w:rsidDel="00032C06" w:rsidRDefault="00000000">
            <w:pPr>
              <w:pStyle w:val="ACLTextFirstLine"/>
              <w:rPr>
                <w:del w:id="323" w:author="Zhu Hengda" w:date="2025-03-04T02:15:00Z" w16du:dateUtc="2025-03-03T18:15:00Z"/>
                <w:rFonts w:eastAsia="SimSun"/>
                <w:sz w:val="20"/>
                <w:szCs w:val="20"/>
                <w:lang w:eastAsia="zh-CN"/>
              </w:rPr>
            </w:pPr>
            <w:del w:id="324" w:author="Zhu Hengda" w:date="2025-03-04T02:15:00Z" w16du:dateUtc="2025-03-03T18:15:00Z">
              <w:r w:rsidDel="00032C06">
                <w:rPr>
                  <w:rFonts w:eastAsia="SimSun" w:hint="eastAsia"/>
                  <w:sz w:val="20"/>
                  <w:szCs w:val="20"/>
                  <w:lang w:eastAsia="zh-CN"/>
                </w:rPr>
                <w:delText>epo</w:delText>
              </w:r>
              <w:r w:rsidDel="00032C06">
                <w:rPr>
                  <w:rFonts w:eastAsia="SimSun"/>
                  <w:sz w:val="20"/>
                  <w:szCs w:val="20"/>
                  <w:lang w:eastAsia="zh-CN"/>
                </w:rPr>
                <w:delText>ch</w:delText>
              </w:r>
            </w:del>
          </w:p>
        </w:tc>
        <w:tc>
          <w:tcPr>
            <w:tcW w:w="2226" w:type="dxa"/>
            <w:tcPrChange w:id="325" w:author="Zhu Hengda" w:date="2025-03-04T02:15:00Z" w16du:dateUtc="2025-03-03T18:15:00Z">
              <w:tcPr>
                <w:tcW w:w="2290" w:type="dxa"/>
              </w:tcPr>
            </w:tcPrChange>
          </w:tcPr>
          <w:p w14:paraId="4B3D3116" w14:textId="180BD5BB" w:rsidR="004447D0" w:rsidDel="00032C06" w:rsidRDefault="00000000">
            <w:pPr>
              <w:pStyle w:val="ACLTextFirstLine"/>
              <w:rPr>
                <w:del w:id="326" w:author="Zhu Hengda" w:date="2025-03-04T02:15:00Z" w16du:dateUtc="2025-03-03T18:15:00Z"/>
                <w:sz w:val="20"/>
                <w:szCs w:val="20"/>
              </w:rPr>
            </w:pPr>
            <w:del w:id="327" w:author="Zhu Hengda" w:date="2025-03-04T02:15:00Z" w16du:dateUtc="2025-03-03T18:15:00Z">
              <w:r w:rsidDel="00032C06">
                <w:rPr>
                  <w:sz w:val="20"/>
                  <w:szCs w:val="20"/>
                </w:rPr>
                <w:delText>5</w:delText>
              </w:r>
            </w:del>
          </w:p>
        </w:tc>
      </w:tr>
      <w:tr w:rsidR="004447D0" w:rsidDel="00032C06" w14:paraId="594BAAA5" w14:textId="1103F465" w:rsidTr="00032C06">
        <w:trPr>
          <w:del w:id="328" w:author="Zhu Hengda" w:date="2025-03-04T02:15:00Z" w16du:dateUtc="2025-03-03T18:15:00Z"/>
        </w:trPr>
        <w:tc>
          <w:tcPr>
            <w:tcW w:w="2127" w:type="dxa"/>
            <w:tcPrChange w:id="329" w:author="Zhu Hengda" w:date="2025-03-04T02:15:00Z" w16du:dateUtc="2025-03-03T18:15:00Z">
              <w:tcPr>
                <w:tcW w:w="2289" w:type="dxa"/>
              </w:tcPr>
            </w:tcPrChange>
          </w:tcPr>
          <w:p w14:paraId="2378F5CC" w14:textId="650061A3" w:rsidR="004447D0" w:rsidDel="00032C06" w:rsidRDefault="00000000">
            <w:pPr>
              <w:pStyle w:val="ACLTextFirstLine"/>
              <w:rPr>
                <w:del w:id="330" w:author="Zhu Hengda" w:date="2025-03-04T02:15:00Z" w16du:dateUtc="2025-03-03T18:15:00Z"/>
                <w:rFonts w:eastAsia="SimSun"/>
                <w:sz w:val="20"/>
                <w:szCs w:val="20"/>
                <w:lang w:eastAsia="zh-CN"/>
              </w:rPr>
            </w:pPr>
            <w:del w:id="331" w:author="Zhu Hengda" w:date="2025-03-04T02:15:00Z" w16du:dateUtc="2025-03-03T18:15:00Z">
              <w:r w:rsidDel="00032C06">
                <w:rPr>
                  <w:rFonts w:eastAsia="SimSun" w:hint="eastAsia"/>
                  <w:sz w:val="20"/>
                  <w:szCs w:val="20"/>
                  <w:lang w:eastAsia="zh-CN"/>
                </w:rPr>
                <w:delText>batch_size</w:delText>
              </w:r>
            </w:del>
          </w:p>
        </w:tc>
        <w:tc>
          <w:tcPr>
            <w:tcW w:w="2226" w:type="dxa"/>
            <w:tcPrChange w:id="332" w:author="Zhu Hengda" w:date="2025-03-04T02:15:00Z" w16du:dateUtc="2025-03-03T18:15:00Z">
              <w:tcPr>
                <w:tcW w:w="2290" w:type="dxa"/>
              </w:tcPr>
            </w:tcPrChange>
          </w:tcPr>
          <w:p w14:paraId="727A4F93" w14:textId="7553201D" w:rsidR="004447D0" w:rsidDel="00032C06" w:rsidRDefault="00000000">
            <w:pPr>
              <w:pStyle w:val="ACLTextFirstLine"/>
              <w:rPr>
                <w:del w:id="333" w:author="Zhu Hengda" w:date="2025-03-04T02:15:00Z" w16du:dateUtc="2025-03-03T18:15:00Z"/>
                <w:sz w:val="20"/>
                <w:szCs w:val="20"/>
              </w:rPr>
            </w:pPr>
            <w:del w:id="334" w:author="Zhu Hengda" w:date="2025-03-04T02:15:00Z" w16du:dateUtc="2025-03-03T18:15:00Z">
              <w:r w:rsidDel="00032C06">
                <w:rPr>
                  <w:sz w:val="20"/>
                  <w:szCs w:val="20"/>
                </w:rPr>
                <w:delText>64</w:delText>
              </w:r>
            </w:del>
          </w:p>
        </w:tc>
      </w:tr>
    </w:tbl>
    <w:p w14:paraId="46DE5987" w14:textId="359FB6C6" w:rsidR="004447D0" w:rsidDel="00032C06" w:rsidRDefault="00000000">
      <w:pPr>
        <w:pStyle w:val="ACLTextFirstLine"/>
        <w:ind w:firstLine="0"/>
        <w:jc w:val="center"/>
        <w:rPr>
          <w:del w:id="335" w:author="Zhu Hengda" w:date="2025-03-04T02:15:00Z" w16du:dateUtc="2025-03-03T18:15:00Z"/>
          <w:sz w:val="20"/>
          <w:szCs w:val="20"/>
        </w:rPr>
      </w:pPr>
      <w:del w:id="336" w:author="Zhu Hengda" w:date="2025-03-04T02:15:00Z" w16du:dateUtc="2025-03-03T18:15:00Z">
        <w:r w:rsidDel="00032C06">
          <w:rPr>
            <w:sz w:val="20"/>
            <w:szCs w:val="20"/>
          </w:rPr>
          <w:delText xml:space="preserve">Table </w:delText>
        </w:r>
      </w:del>
      <w:del w:id="337" w:author="Zhu Hengda" w:date="2025-02-27T11:38:00Z">
        <w:r>
          <w:rPr>
            <w:sz w:val="20"/>
            <w:szCs w:val="20"/>
          </w:rPr>
          <w:fldChar w:fldCharType="begin"/>
        </w:r>
        <w:r>
          <w:rPr>
            <w:sz w:val="20"/>
            <w:szCs w:val="20"/>
          </w:rPr>
          <w:delInstrText xml:space="preserve"> SEQ Table \* ARABIC </w:delInstrText>
        </w:r>
        <w:r>
          <w:rPr>
            <w:sz w:val="20"/>
            <w:szCs w:val="20"/>
          </w:rPr>
          <w:fldChar w:fldCharType="separate"/>
        </w:r>
        <w:r>
          <w:rPr>
            <w:sz w:val="20"/>
            <w:szCs w:val="20"/>
          </w:rPr>
          <w:delText>1</w:delText>
        </w:r>
        <w:r>
          <w:rPr>
            <w:sz w:val="20"/>
            <w:szCs w:val="20"/>
          </w:rPr>
          <w:fldChar w:fldCharType="end"/>
        </w:r>
      </w:del>
      <w:ins w:id="338" w:author="小杨桃" w:date="2025-02-27T19:16:00Z">
        <w:del w:id="339" w:author="Zhu Hengda" w:date="2025-03-04T02:15:00Z" w16du:dateUtc="2025-03-03T18:15:00Z">
          <w:r w:rsidDel="00032C06">
            <w:rPr>
              <w:rFonts w:eastAsia="SimSun" w:hint="eastAsia"/>
              <w:sz w:val="20"/>
              <w:szCs w:val="20"/>
              <w:lang w:eastAsia="zh-CN"/>
            </w:rPr>
            <w:delText>1</w:delText>
          </w:r>
        </w:del>
      </w:ins>
      <w:del w:id="340" w:author="Zhu Hengda" w:date="2025-03-04T02:15:00Z" w16du:dateUtc="2025-03-03T18:15:00Z">
        <w:r w:rsidDel="00032C06">
          <w:rPr>
            <w:sz w:val="20"/>
            <w:szCs w:val="20"/>
          </w:rPr>
          <w:delText>:  Training attributes.</w:delText>
        </w:r>
      </w:del>
    </w:p>
    <w:p w14:paraId="5B1D64DC" w14:textId="479BC7FA" w:rsidR="004447D0" w:rsidDel="000036AA" w:rsidRDefault="00000000">
      <w:pPr>
        <w:pStyle w:val="ACLTextFirstLine"/>
        <w:ind w:firstLine="0"/>
        <w:rPr>
          <w:del w:id="341" w:author="Zhu Hengda" w:date="2025-03-04T02:16:00Z" w16du:dateUtc="2025-03-03T18:16:00Z"/>
          <w:rFonts w:eastAsia="SimSun"/>
          <w:lang w:eastAsia="zh-CN"/>
        </w:rPr>
      </w:pPr>
      <w:del w:id="342" w:author="Zhu Hengda" w:date="2025-03-04T02:16:00Z" w16du:dateUtc="2025-03-03T18:16:00Z">
        <w:r w:rsidDel="000036AA">
          <w:rPr>
            <w:rFonts w:eastAsia="SimSun"/>
            <w:lang w:eastAsia="zh-CN"/>
          </w:rPr>
          <w:delText>Finally, the trained model and tokenizer are saved to a specified local directory for future use.</w:delText>
        </w:r>
      </w:del>
    </w:p>
    <w:p w14:paraId="11B33D71" w14:textId="062AB4DC" w:rsidR="004447D0" w:rsidDel="00E96D2F" w:rsidRDefault="00000000">
      <w:pPr>
        <w:pStyle w:val="ACLSubsection"/>
        <w:rPr>
          <w:del w:id="343" w:author="Zhu Hengda" w:date="2025-03-04T02:17:00Z" w16du:dateUtc="2025-03-03T18:17:00Z"/>
        </w:rPr>
      </w:pPr>
      <w:r>
        <w:t xml:space="preserve">Model </w:t>
      </w:r>
      <w:ins w:id="344" w:author="Zhu Hengda" w:date="2025-03-04T02:16:00Z" w16du:dateUtc="2025-03-03T18:16:00Z">
        <w:r w:rsidR="00591009">
          <w:t>T</w:t>
        </w:r>
      </w:ins>
      <w:del w:id="345" w:author="Zhu Hengda" w:date="2025-03-04T02:16:00Z" w16du:dateUtc="2025-03-03T18:16:00Z">
        <w:r w:rsidDel="00591009">
          <w:delText>t</w:delText>
        </w:r>
      </w:del>
      <w:r>
        <w:t>esting</w:t>
      </w:r>
    </w:p>
    <w:p w14:paraId="2448D2A6" w14:textId="1738CA26" w:rsidR="004447D0" w:rsidRDefault="00000000" w:rsidP="00E96D2F">
      <w:pPr>
        <w:pStyle w:val="ACLSubsection"/>
        <w:rPr>
          <w:ins w:id="346" w:author="Zhu Hengda" w:date="2025-03-04T02:16:00Z" w16du:dateUtc="2025-03-03T18:16:00Z"/>
        </w:rPr>
        <w:pPrChange w:id="347" w:author="Zhu Hengda" w:date="2025-03-04T02:17:00Z" w16du:dateUtc="2025-03-03T18:17:00Z">
          <w:pPr>
            <w:pStyle w:val="ACLText"/>
          </w:pPr>
        </w:pPrChange>
      </w:pPr>
      <w:del w:id="348" w:author="Zhu Hengda" w:date="2025-03-04T02:17:00Z" w16du:dateUtc="2025-03-03T18:17:00Z">
        <w:r w:rsidDel="00E96D2F">
          <w:rPr>
            <w:rFonts w:hint="eastAsia"/>
          </w:rPr>
          <w:delText>In the first step, the test text is preprocessed. Unlike the preprocessing of training data, the [CLS] and [SEP] tokens need to be removed from texts_id and attention_mask after tokenization, and the text is segmented based on punctuation or a maximum length strategy. In the second step, the processed data is loaded into batches using DataLoader, and the model predicts the label results. Finally, the prediction results are filtered by retaining only those where attention_mask[i] equals 1 to exclude padding data, and the results are saved into a .txt file.</w:delText>
        </w:r>
      </w:del>
    </w:p>
    <w:p w14:paraId="3213A141" w14:textId="77777777" w:rsidR="00E96D2F" w:rsidRPr="00E96D2F" w:rsidRDefault="00E96D2F" w:rsidP="00E96D2F">
      <w:pPr>
        <w:pStyle w:val="ACLTextFirstLine"/>
        <w:ind w:firstLine="0"/>
        <w:rPr>
          <w:ins w:id="349" w:author="Zhu Hengda" w:date="2025-03-04T02:16:00Z"/>
          <w:lang w:val="en-MO"/>
        </w:rPr>
        <w:pPrChange w:id="350" w:author="Zhu Hengda" w:date="2025-03-04T02:17:00Z" w16du:dateUtc="2025-03-03T18:17:00Z">
          <w:pPr>
            <w:pStyle w:val="ACLTextFirstLine"/>
          </w:pPr>
        </w:pPrChange>
      </w:pPr>
      <w:ins w:id="351" w:author="Zhu Hengda" w:date="2025-03-04T02:16:00Z">
        <w:r w:rsidRPr="00E96D2F">
          <w:rPr>
            <w:lang w:val="en-MO"/>
          </w:rPr>
          <w:t>The testing process follows these steps:</w:t>
        </w:r>
      </w:ins>
    </w:p>
    <w:p w14:paraId="361E1581" w14:textId="77777777" w:rsidR="00E96D2F" w:rsidRPr="00E96D2F" w:rsidRDefault="00E96D2F" w:rsidP="00E96D2F">
      <w:pPr>
        <w:pStyle w:val="ACLTextFirstLine"/>
        <w:ind w:firstLine="0"/>
        <w:rPr>
          <w:ins w:id="352" w:author="Zhu Hengda" w:date="2025-03-04T02:16:00Z"/>
          <w:lang w:val="en-MO"/>
        </w:rPr>
        <w:pPrChange w:id="353" w:author="Zhu Hengda" w:date="2025-03-04T02:17:00Z" w16du:dateUtc="2025-03-03T18:17:00Z">
          <w:pPr>
            <w:pStyle w:val="ACLTextFirstLine"/>
          </w:pPr>
        </w:pPrChange>
      </w:pPr>
      <w:ins w:id="354" w:author="Zhu Hengda" w:date="2025-03-04T02:16:00Z">
        <w:r w:rsidRPr="00E96D2F">
          <w:rPr>
            <w:lang w:val="en-MO"/>
          </w:rPr>
          <w:t xml:space="preserve">1. </w:t>
        </w:r>
        <w:r w:rsidRPr="00E96D2F">
          <w:rPr>
            <w:b/>
            <w:bCs/>
            <w:lang w:val="en-MO"/>
          </w:rPr>
          <w:t>Preprocessing</w:t>
        </w:r>
        <w:r w:rsidRPr="00E96D2F">
          <w:rPr>
            <w:lang w:val="en-MO"/>
          </w:rPr>
          <w:t>:</w:t>
        </w:r>
      </w:ins>
    </w:p>
    <w:p w14:paraId="3B2BB601" w14:textId="77777777" w:rsidR="00E96D2F" w:rsidRPr="00E96D2F" w:rsidRDefault="00E96D2F" w:rsidP="00E96D2F">
      <w:pPr>
        <w:pStyle w:val="ACLTextFirstLine"/>
        <w:ind w:firstLine="0"/>
        <w:rPr>
          <w:ins w:id="355" w:author="Zhu Hengda" w:date="2025-03-04T02:16:00Z"/>
          <w:lang w:val="en-MO"/>
        </w:rPr>
        <w:pPrChange w:id="356" w:author="Zhu Hengda" w:date="2025-03-04T02:17:00Z" w16du:dateUtc="2025-03-03T18:17:00Z">
          <w:pPr>
            <w:pStyle w:val="ACLTextFirstLine"/>
          </w:pPr>
        </w:pPrChange>
      </w:pPr>
      <w:ins w:id="357" w:author="Zhu Hengda" w:date="2025-03-04T02:16:00Z">
        <w:r w:rsidRPr="00E96D2F">
          <w:rPr>
            <w:lang w:val="en-MO"/>
          </w:rPr>
          <w:t>• Tokenization is performed similarly to training data.</w:t>
        </w:r>
      </w:ins>
    </w:p>
    <w:p w14:paraId="16F20A6D" w14:textId="77777777" w:rsidR="00E96D2F" w:rsidRPr="00E96D2F" w:rsidRDefault="00E96D2F" w:rsidP="00E96D2F">
      <w:pPr>
        <w:pStyle w:val="ACLTextFirstLine"/>
        <w:ind w:firstLine="0"/>
        <w:rPr>
          <w:ins w:id="358" w:author="Zhu Hengda" w:date="2025-03-04T02:16:00Z"/>
          <w:lang w:val="en-MO"/>
        </w:rPr>
        <w:pPrChange w:id="359" w:author="Zhu Hengda" w:date="2025-03-04T02:17:00Z" w16du:dateUtc="2025-03-03T18:17:00Z">
          <w:pPr>
            <w:pStyle w:val="ACLTextFirstLine"/>
          </w:pPr>
        </w:pPrChange>
      </w:pPr>
      <w:ins w:id="360" w:author="Zhu Hengda" w:date="2025-03-04T02:16:00Z">
        <w:r w:rsidRPr="00E96D2F">
          <w:rPr>
            <w:lang w:val="en-MO"/>
          </w:rPr>
          <w:t xml:space="preserve">• Unlike training, [CLS] and [SEP] tokens are </w:t>
        </w:r>
        <w:r w:rsidRPr="00E96D2F">
          <w:rPr>
            <w:b/>
            <w:bCs/>
            <w:lang w:val="en-MO"/>
          </w:rPr>
          <w:t>removed</w:t>
        </w:r>
        <w:r w:rsidRPr="00E96D2F">
          <w:rPr>
            <w:lang w:val="en-MO"/>
          </w:rPr>
          <w:t xml:space="preserve"> after tokenization.</w:t>
        </w:r>
      </w:ins>
    </w:p>
    <w:p w14:paraId="5E86A4B4" w14:textId="77777777" w:rsidR="00E96D2F" w:rsidRPr="00E96D2F" w:rsidRDefault="00E96D2F" w:rsidP="00E96D2F">
      <w:pPr>
        <w:pStyle w:val="ACLTextFirstLine"/>
        <w:ind w:firstLine="0"/>
        <w:rPr>
          <w:ins w:id="361" w:author="Zhu Hengda" w:date="2025-03-04T02:16:00Z"/>
          <w:lang w:val="en-MO"/>
        </w:rPr>
        <w:pPrChange w:id="362" w:author="Zhu Hengda" w:date="2025-03-04T02:17:00Z" w16du:dateUtc="2025-03-03T18:17:00Z">
          <w:pPr>
            <w:pStyle w:val="ACLTextFirstLine"/>
          </w:pPr>
        </w:pPrChange>
      </w:pPr>
      <w:ins w:id="363" w:author="Zhu Hengda" w:date="2025-03-04T02:16:00Z">
        <w:r w:rsidRPr="00E96D2F">
          <w:rPr>
            <w:lang w:val="en-MO"/>
          </w:rPr>
          <w:t xml:space="preserve">• The text is segmented using </w:t>
        </w:r>
        <w:r w:rsidRPr="00E96D2F">
          <w:rPr>
            <w:b/>
            <w:bCs/>
            <w:lang w:val="en-MO"/>
          </w:rPr>
          <w:t>punctuation-based or length-constrained strategies</w:t>
        </w:r>
        <w:r w:rsidRPr="00E96D2F">
          <w:rPr>
            <w:lang w:val="en-MO"/>
          </w:rPr>
          <w:t>.</w:t>
        </w:r>
      </w:ins>
    </w:p>
    <w:p w14:paraId="6E697490" w14:textId="77777777" w:rsidR="00E96D2F" w:rsidRPr="00E96D2F" w:rsidRDefault="00E96D2F" w:rsidP="00E96D2F">
      <w:pPr>
        <w:pStyle w:val="ACLTextFirstLine"/>
        <w:ind w:firstLine="0"/>
        <w:rPr>
          <w:ins w:id="364" w:author="Zhu Hengda" w:date="2025-03-04T02:16:00Z"/>
          <w:lang w:val="en-MO"/>
        </w:rPr>
        <w:pPrChange w:id="365" w:author="Zhu Hengda" w:date="2025-03-04T02:17:00Z" w16du:dateUtc="2025-03-03T18:17:00Z">
          <w:pPr>
            <w:pStyle w:val="ACLTextFirstLine"/>
          </w:pPr>
        </w:pPrChange>
      </w:pPr>
      <w:ins w:id="366" w:author="Zhu Hengda" w:date="2025-03-04T02:16:00Z">
        <w:r w:rsidRPr="00E96D2F">
          <w:rPr>
            <w:lang w:val="en-MO"/>
          </w:rPr>
          <w:t xml:space="preserve">2. </w:t>
        </w:r>
        <w:r w:rsidRPr="00E96D2F">
          <w:rPr>
            <w:b/>
            <w:bCs/>
            <w:lang w:val="en-MO"/>
          </w:rPr>
          <w:t>Prediction</w:t>
        </w:r>
        <w:r w:rsidRPr="00E96D2F">
          <w:rPr>
            <w:lang w:val="en-MO"/>
          </w:rPr>
          <w:t>:</w:t>
        </w:r>
      </w:ins>
    </w:p>
    <w:p w14:paraId="5EA9BD15" w14:textId="77777777" w:rsidR="00E96D2F" w:rsidRPr="00E96D2F" w:rsidRDefault="00E96D2F" w:rsidP="00E96D2F">
      <w:pPr>
        <w:pStyle w:val="ACLTextFirstLine"/>
        <w:ind w:firstLine="0"/>
        <w:rPr>
          <w:ins w:id="367" w:author="Zhu Hengda" w:date="2025-03-04T02:16:00Z"/>
          <w:lang w:val="en-MO"/>
        </w:rPr>
        <w:pPrChange w:id="368" w:author="Zhu Hengda" w:date="2025-03-04T02:17:00Z" w16du:dateUtc="2025-03-03T18:17:00Z">
          <w:pPr>
            <w:pStyle w:val="ACLTextFirstLine"/>
          </w:pPr>
        </w:pPrChange>
      </w:pPr>
      <w:ins w:id="369" w:author="Zhu Hengda" w:date="2025-03-04T02:16:00Z">
        <w:r w:rsidRPr="00E96D2F">
          <w:rPr>
            <w:lang w:val="en-MO"/>
          </w:rPr>
          <w:t xml:space="preserve">• The processed test data is </w:t>
        </w:r>
        <w:r w:rsidRPr="00E96D2F">
          <w:rPr>
            <w:b/>
            <w:bCs/>
            <w:lang w:val="en-MO"/>
          </w:rPr>
          <w:t>batched using DataLoader</w:t>
        </w:r>
        <w:r w:rsidRPr="00E96D2F">
          <w:rPr>
            <w:lang w:val="en-MO"/>
          </w:rPr>
          <w:t>.</w:t>
        </w:r>
      </w:ins>
    </w:p>
    <w:p w14:paraId="30C7C9BD" w14:textId="77777777" w:rsidR="00E96D2F" w:rsidRPr="00E96D2F" w:rsidRDefault="00E96D2F" w:rsidP="00E96D2F">
      <w:pPr>
        <w:pStyle w:val="ACLTextFirstLine"/>
        <w:ind w:firstLine="0"/>
        <w:rPr>
          <w:ins w:id="370" w:author="Zhu Hengda" w:date="2025-03-04T02:16:00Z"/>
          <w:lang w:val="en-MO"/>
        </w:rPr>
        <w:pPrChange w:id="371" w:author="Zhu Hengda" w:date="2025-03-04T02:17:00Z" w16du:dateUtc="2025-03-03T18:17:00Z">
          <w:pPr>
            <w:pStyle w:val="ACLTextFirstLine"/>
          </w:pPr>
        </w:pPrChange>
      </w:pPr>
      <w:ins w:id="372" w:author="Zhu Hengda" w:date="2025-03-04T02:16:00Z">
        <w:r w:rsidRPr="00E96D2F">
          <w:rPr>
            <w:lang w:val="en-MO"/>
          </w:rPr>
          <w:t xml:space="preserve">• The trained model generates </w:t>
        </w:r>
        <w:r w:rsidRPr="00E96D2F">
          <w:rPr>
            <w:b/>
            <w:bCs/>
            <w:lang w:val="en-MO"/>
          </w:rPr>
          <w:t>predicted labels</w:t>
        </w:r>
        <w:r w:rsidRPr="00E96D2F">
          <w:rPr>
            <w:lang w:val="en-MO"/>
          </w:rPr>
          <w:t>.</w:t>
        </w:r>
      </w:ins>
    </w:p>
    <w:p w14:paraId="7B931BD7" w14:textId="77777777" w:rsidR="00E96D2F" w:rsidRPr="00E96D2F" w:rsidRDefault="00E96D2F" w:rsidP="00E96D2F">
      <w:pPr>
        <w:pStyle w:val="ACLTextFirstLine"/>
        <w:ind w:firstLine="0"/>
        <w:rPr>
          <w:ins w:id="373" w:author="Zhu Hengda" w:date="2025-03-04T02:16:00Z"/>
          <w:lang w:val="en-MO"/>
        </w:rPr>
        <w:pPrChange w:id="374" w:author="Zhu Hengda" w:date="2025-03-04T02:17:00Z" w16du:dateUtc="2025-03-03T18:17:00Z">
          <w:pPr>
            <w:pStyle w:val="ACLTextFirstLine"/>
          </w:pPr>
        </w:pPrChange>
      </w:pPr>
      <w:ins w:id="375" w:author="Zhu Hengda" w:date="2025-03-04T02:16:00Z">
        <w:r w:rsidRPr="00E96D2F">
          <w:rPr>
            <w:lang w:val="en-MO"/>
          </w:rPr>
          <w:t xml:space="preserve">3. </w:t>
        </w:r>
        <w:r w:rsidRPr="00E96D2F">
          <w:rPr>
            <w:b/>
            <w:bCs/>
            <w:lang w:val="en-MO"/>
          </w:rPr>
          <w:t>Post-processing</w:t>
        </w:r>
        <w:r w:rsidRPr="00E96D2F">
          <w:rPr>
            <w:lang w:val="en-MO"/>
          </w:rPr>
          <w:t>:</w:t>
        </w:r>
      </w:ins>
    </w:p>
    <w:p w14:paraId="55A0128C" w14:textId="77777777" w:rsidR="00E96D2F" w:rsidRPr="00E96D2F" w:rsidRDefault="00E96D2F" w:rsidP="00E96D2F">
      <w:pPr>
        <w:pStyle w:val="ACLTextFirstLine"/>
        <w:ind w:firstLine="0"/>
        <w:rPr>
          <w:ins w:id="376" w:author="Zhu Hengda" w:date="2025-03-04T02:16:00Z"/>
          <w:lang w:val="en-MO"/>
        </w:rPr>
        <w:pPrChange w:id="377" w:author="Zhu Hengda" w:date="2025-03-04T02:17:00Z" w16du:dateUtc="2025-03-03T18:17:00Z">
          <w:pPr>
            <w:pStyle w:val="ACLTextFirstLine"/>
          </w:pPr>
        </w:pPrChange>
      </w:pPr>
      <w:ins w:id="378" w:author="Zhu Hengda" w:date="2025-03-04T02:16:00Z">
        <w:r w:rsidRPr="00E96D2F">
          <w:rPr>
            <w:lang w:val="en-MO"/>
          </w:rPr>
          <w:t xml:space="preserve">• Predictions are </w:t>
        </w:r>
        <w:r w:rsidRPr="00E96D2F">
          <w:rPr>
            <w:b/>
            <w:bCs/>
            <w:lang w:val="en-MO"/>
          </w:rPr>
          <w:t>filtered</w:t>
        </w:r>
        <w:r w:rsidRPr="00E96D2F">
          <w:rPr>
            <w:lang w:val="en-MO"/>
          </w:rPr>
          <w:t xml:space="preserve"> to exclude padding (attention_mask[i] = 1).</w:t>
        </w:r>
      </w:ins>
    </w:p>
    <w:p w14:paraId="144DCB20" w14:textId="7323CD3E" w:rsidR="00E96D2F" w:rsidRPr="007205E2" w:rsidRDefault="00E96D2F" w:rsidP="007205E2">
      <w:pPr>
        <w:pStyle w:val="ACLTextFirstLine"/>
        <w:ind w:firstLine="0"/>
        <w:rPr>
          <w:ins w:id="379" w:author="Zhu Hengda" w:date="2025-03-04T02:09:00Z" w16du:dateUtc="2025-03-03T18:09:00Z"/>
          <w:lang w:val="en-MO"/>
          <w:rPrChange w:id="380" w:author="Zhu Hengda" w:date="2025-03-04T02:17:00Z" w16du:dateUtc="2025-03-03T18:17:00Z">
            <w:rPr>
              <w:ins w:id="381" w:author="Zhu Hengda" w:date="2025-03-04T02:09:00Z" w16du:dateUtc="2025-03-03T18:09:00Z"/>
            </w:rPr>
          </w:rPrChange>
        </w:rPr>
        <w:pPrChange w:id="382" w:author="Zhu Hengda" w:date="2025-03-04T02:17:00Z" w16du:dateUtc="2025-03-03T18:17:00Z">
          <w:pPr>
            <w:pStyle w:val="ACLText"/>
          </w:pPr>
        </w:pPrChange>
      </w:pPr>
      <w:ins w:id="383" w:author="Zhu Hengda" w:date="2025-03-04T02:16:00Z">
        <w:r w:rsidRPr="00E96D2F">
          <w:rPr>
            <w:lang w:val="en-MO"/>
          </w:rPr>
          <w:t xml:space="preserve">• Final results are </w:t>
        </w:r>
        <w:r w:rsidRPr="00E96D2F">
          <w:rPr>
            <w:b/>
            <w:bCs/>
            <w:lang w:val="en-MO"/>
          </w:rPr>
          <w:t>saved in a .txt file</w:t>
        </w:r>
        <w:r w:rsidRPr="00E96D2F">
          <w:rPr>
            <w:lang w:val="en-MO"/>
          </w:rPr>
          <w:t xml:space="preserve"> for evaluation.</w:t>
        </w:r>
      </w:ins>
    </w:p>
    <w:p w14:paraId="2AEC74AE" w14:textId="77777777" w:rsidR="00737266" w:rsidRPr="00737266" w:rsidRDefault="00737266" w:rsidP="00737266">
      <w:pPr>
        <w:pStyle w:val="ACLTextFirstLine"/>
        <w:ind w:firstLine="0"/>
        <w:pPrChange w:id="384" w:author="Zhu Hengda" w:date="2025-03-04T02:09:00Z" w16du:dateUtc="2025-03-03T18:09:00Z">
          <w:pPr>
            <w:pStyle w:val="ACLText"/>
          </w:pPr>
        </w:pPrChange>
      </w:pPr>
    </w:p>
    <w:p w14:paraId="18C5DF6E" w14:textId="77777777" w:rsidR="004447D0" w:rsidRDefault="00000000">
      <w:pPr>
        <w:pStyle w:val="ACLSection"/>
      </w:pPr>
      <w:r>
        <w:t>Results</w:t>
      </w:r>
    </w:p>
    <w:bookmarkEnd w:id="203"/>
    <w:bookmarkEnd w:id="204"/>
    <w:p w14:paraId="7A19507B" w14:textId="77777777" w:rsidR="004447D0" w:rsidRDefault="00000000">
      <w:pPr>
        <w:pStyle w:val="ACLSubsection"/>
        <w:rPr>
          <w:del w:id="385" w:author="Zhu Hengda" w:date="2025-02-27T12:09:00Z"/>
        </w:rPr>
      </w:pPr>
      <w:del w:id="386" w:author="Zhu Hengda" w:date="2025-02-27T12:09:00Z">
        <w:r>
          <w:delText>File Format</w:delText>
        </w:r>
      </w:del>
    </w:p>
    <w:p w14:paraId="4A9563ED" w14:textId="56717030" w:rsidR="00CF42AA" w:rsidRDefault="00000000" w:rsidP="00CF42AA">
      <w:pPr>
        <w:pStyle w:val="ACLTextFirstLine"/>
        <w:ind w:firstLine="0"/>
        <w:rPr>
          <w:ins w:id="387" w:author="Zhu Hengda" w:date="2025-03-04T02:02:00Z" w16du:dateUtc="2025-03-03T18:02:00Z"/>
          <w:lang w:val="en-MO" w:eastAsia="zh-CN"/>
        </w:rPr>
      </w:pPr>
      <w:bookmarkStart w:id="388" w:name="OLE_LINK2"/>
      <w:bookmarkStart w:id="389" w:name="OLE_LINK1"/>
      <w:bookmarkStart w:id="390" w:name="OLE_LINK7"/>
      <w:del w:id="391" w:author="Zhu Hengda" w:date="2025-02-27T11:51:00Z">
        <w:r>
          <w:delText>Lines should be justified, with even spacing between margins (Ctrl+J). Authors are encouraged to use Paragraph spacing at Multiple, 1.05 pt, with Font character spacing condensed with kerning of 0.1pt, and Margins at 0.98 in, for consistency with A4 paper and LaTeX-formatted documents. Go to Format, Document, Page Setup, and ensure A4 is selected.</w:delText>
        </w:r>
      </w:del>
      <w:bookmarkEnd w:id="388"/>
      <w:bookmarkEnd w:id="389"/>
      <w:ins w:id="392" w:author="Zhu Hengda" w:date="2025-03-04T01:59:00Z">
        <w:r w:rsidR="00CF42AA" w:rsidRPr="00CF42AA">
          <w:rPr>
            <w:lang w:val="en-MO" w:eastAsia="zh-CN"/>
          </w:rPr>
          <w:t xml:space="preserve">The performance of our model in the </w:t>
        </w:r>
        <w:r w:rsidR="00CF42AA" w:rsidRPr="00CF42AA">
          <w:rPr>
            <w:b/>
            <w:bCs/>
            <w:lang w:val="en-MO" w:eastAsia="zh-CN"/>
          </w:rPr>
          <w:t>Close Modality</w:t>
        </w:r>
        <w:r w:rsidR="00CF42AA" w:rsidRPr="00CF42AA">
          <w:rPr>
            <w:lang w:val="en-MO" w:eastAsia="zh-CN"/>
          </w:rPr>
          <w:t xml:space="preserve"> is summarized in </w:t>
        </w:r>
        <w:r w:rsidR="00CF42AA" w:rsidRPr="00CF42AA">
          <w:rPr>
            <w:b/>
            <w:bCs/>
            <w:lang w:val="en-MO" w:eastAsia="zh-CN"/>
          </w:rPr>
          <w:t>Table 2</w:t>
        </w:r>
        <w:r w:rsidR="00CF42AA" w:rsidRPr="00CF42AA">
          <w:rPr>
            <w:lang w:val="en-MO" w:eastAsia="zh-CN"/>
          </w:rPr>
          <w:t xml:space="preserve">. The evaluation metrics, </w:t>
        </w:r>
        <w:r w:rsidR="00CF42AA" w:rsidRPr="00CF42AA">
          <w:rPr>
            <w:b/>
            <w:bCs/>
            <w:lang w:val="en-MO" w:eastAsia="zh-CN"/>
          </w:rPr>
          <w:t>Precision (P), Recall (R), and F1 score (F1),</w:t>
        </w:r>
        <w:r w:rsidR="00CF42AA" w:rsidRPr="00CF42AA">
          <w:rPr>
            <w:lang w:val="en-MO" w:eastAsia="zh-CN"/>
          </w:rPr>
          <w:t xml:space="preserve"> are reported for each of the three datasets (</w:t>
        </w:r>
        <w:r w:rsidR="00CF42AA" w:rsidRPr="00CF42AA">
          <w:rPr>
            <w:b/>
            <w:bCs/>
            <w:lang w:val="en-MO" w:eastAsia="zh-CN"/>
          </w:rPr>
          <w:t>Test A, Test B, and Test C</w:t>
        </w:r>
        <w:r w:rsidR="00CF42AA" w:rsidRPr="00CF42AA">
          <w:rPr>
            <w:lang w:val="en-MO" w:eastAsia="zh-CN"/>
          </w:rPr>
          <w:t>), as well as the overall performance across all datasets.</w:t>
        </w:r>
      </w:ins>
    </w:p>
    <w:p w14:paraId="2E9750D9" w14:textId="77777777" w:rsidR="004B776F" w:rsidRPr="00CF42AA" w:rsidRDefault="004B776F" w:rsidP="00CF42AA">
      <w:pPr>
        <w:pStyle w:val="ACLTextFirstLine"/>
        <w:ind w:firstLine="0"/>
        <w:rPr>
          <w:ins w:id="393" w:author="Zhu Hengda" w:date="2025-03-04T01:59:00Z"/>
          <w:lang w:val="en-MO" w:eastAsia="zh-CN"/>
        </w:rPr>
        <w:pPrChange w:id="394" w:author="Zhu Hengda" w:date="2025-03-04T01:59:00Z" w16du:dateUtc="2025-03-03T17:59:00Z">
          <w:pPr>
            <w:pStyle w:val="ACLTextFirstLine"/>
          </w:pPr>
        </w:pPrChange>
      </w:pPr>
    </w:p>
    <w:tbl>
      <w:tblPr>
        <w:tblStyle w:val="TableGrid"/>
        <w:tblW w:w="0" w:type="auto"/>
        <w:tblLook w:val="04A0" w:firstRow="1" w:lastRow="0" w:firstColumn="1" w:lastColumn="0" w:noHBand="0" w:noVBand="1"/>
      </w:tblPr>
      <w:tblGrid>
        <w:gridCol w:w="1088"/>
        <w:gridCol w:w="1088"/>
        <w:gridCol w:w="1088"/>
        <w:gridCol w:w="1089"/>
      </w:tblGrid>
      <w:tr w:rsidR="00CF42AA" w:rsidRPr="004B776F" w14:paraId="7642F0B2" w14:textId="77777777" w:rsidTr="00CF42AA">
        <w:trPr>
          <w:ins w:id="395" w:author="Zhu Hengda" w:date="2025-03-04T02:00:00Z" w16du:dateUtc="2025-03-03T18:00:00Z"/>
        </w:trPr>
        <w:tc>
          <w:tcPr>
            <w:tcW w:w="1088" w:type="dxa"/>
          </w:tcPr>
          <w:p w14:paraId="6EC0C7C0" w14:textId="77777777" w:rsidR="00CF42AA" w:rsidRPr="004B776F" w:rsidRDefault="00CF42AA" w:rsidP="000671FC">
            <w:pPr>
              <w:pStyle w:val="ACLTextFirstLine"/>
              <w:ind w:firstLine="0"/>
              <w:rPr>
                <w:ins w:id="396" w:author="Zhu Hengda" w:date="2025-03-04T02:00:00Z" w16du:dateUtc="2025-03-03T18:00:00Z"/>
                <w:sz w:val="20"/>
                <w:szCs w:val="20"/>
                <w:lang w:val="en-MO" w:eastAsia="zh-CN"/>
                <w:rPrChange w:id="397" w:author="Zhu Hengda" w:date="2025-03-04T02:01:00Z" w16du:dateUtc="2025-03-03T18:01:00Z">
                  <w:rPr>
                    <w:ins w:id="398" w:author="Zhu Hengda" w:date="2025-03-04T02:00:00Z" w16du:dateUtc="2025-03-03T18:00:00Z"/>
                    <w:lang w:val="en-MO" w:eastAsia="zh-CN"/>
                  </w:rPr>
                </w:rPrChange>
              </w:rPr>
            </w:pPr>
            <w:ins w:id="399" w:author="Zhu Hengda" w:date="2025-03-04T02:00:00Z" w16du:dateUtc="2025-03-03T18:00:00Z">
              <w:r w:rsidRPr="004B776F">
                <w:rPr>
                  <w:b/>
                  <w:bCs/>
                  <w:sz w:val="20"/>
                  <w:szCs w:val="20"/>
                  <w:lang w:val="en-MO" w:eastAsia="zh-CN"/>
                  <w:rPrChange w:id="400" w:author="Zhu Hengda" w:date="2025-03-04T02:01:00Z" w16du:dateUtc="2025-03-03T18:01:00Z">
                    <w:rPr>
                      <w:b/>
                      <w:bCs/>
                      <w:lang w:val="en-MO" w:eastAsia="zh-CN"/>
                    </w:rPr>
                  </w:rPrChange>
                </w:rPr>
                <w:t>Test Set</w:t>
              </w:r>
              <w:r w:rsidRPr="004B776F">
                <w:rPr>
                  <w:sz w:val="20"/>
                  <w:szCs w:val="20"/>
                  <w:lang w:val="en-MO" w:eastAsia="zh-CN"/>
                  <w:rPrChange w:id="401" w:author="Zhu Hengda" w:date="2025-03-04T02:01:00Z" w16du:dateUtc="2025-03-03T18:01:00Z">
                    <w:rPr>
                      <w:lang w:val="en-MO" w:eastAsia="zh-CN"/>
                    </w:rPr>
                  </w:rPrChange>
                </w:rPr>
                <w:t xml:space="preserve"> </w:t>
              </w:r>
            </w:ins>
          </w:p>
        </w:tc>
        <w:tc>
          <w:tcPr>
            <w:tcW w:w="1088" w:type="dxa"/>
          </w:tcPr>
          <w:p w14:paraId="74BC0B2E" w14:textId="77777777" w:rsidR="00CF42AA" w:rsidRPr="004B776F" w:rsidRDefault="00CF42AA" w:rsidP="000671FC">
            <w:pPr>
              <w:pStyle w:val="ACLTextFirstLine"/>
              <w:ind w:firstLine="0"/>
              <w:rPr>
                <w:ins w:id="402" w:author="Zhu Hengda" w:date="2025-03-04T02:00:00Z" w16du:dateUtc="2025-03-03T18:00:00Z"/>
                <w:sz w:val="20"/>
                <w:szCs w:val="20"/>
                <w:lang w:val="en-MO" w:eastAsia="zh-CN"/>
                <w:rPrChange w:id="403" w:author="Zhu Hengda" w:date="2025-03-04T02:01:00Z" w16du:dateUtc="2025-03-03T18:01:00Z">
                  <w:rPr>
                    <w:ins w:id="404" w:author="Zhu Hengda" w:date="2025-03-04T02:00:00Z" w16du:dateUtc="2025-03-03T18:00:00Z"/>
                    <w:lang w:val="en-MO" w:eastAsia="zh-CN"/>
                  </w:rPr>
                </w:rPrChange>
              </w:rPr>
            </w:pPr>
            <w:ins w:id="405" w:author="Zhu Hengda" w:date="2025-03-04T02:00:00Z" w16du:dateUtc="2025-03-03T18:00:00Z">
              <w:r w:rsidRPr="004B776F">
                <w:rPr>
                  <w:b/>
                  <w:bCs/>
                  <w:sz w:val="20"/>
                  <w:szCs w:val="20"/>
                  <w:lang w:val="en-MO" w:eastAsia="zh-CN"/>
                  <w:rPrChange w:id="406" w:author="Zhu Hengda" w:date="2025-03-04T02:01:00Z" w16du:dateUtc="2025-03-03T18:01:00Z">
                    <w:rPr>
                      <w:b/>
                      <w:bCs/>
                      <w:lang w:val="en-MO" w:eastAsia="zh-CN"/>
                    </w:rPr>
                  </w:rPrChange>
                </w:rPr>
                <w:t>Precision (P)</w:t>
              </w:r>
              <w:r w:rsidRPr="004B776F">
                <w:rPr>
                  <w:sz w:val="20"/>
                  <w:szCs w:val="20"/>
                  <w:lang w:val="en-MO" w:eastAsia="zh-CN"/>
                  <w:rPrChange w:id="407" w:author="Zhu Hengda" w:date="2025-03-04T02:01:00Z" w16du:dateUtc="2025-03-03T18:01:00Z">
                    <w:rPr>
                      <w:lang w:val="en-MO" w:eastAsia="zh-CN"/>
                    </w:rPr>
                  </w:rPrChange>
                </w:rPr>
                <w:t xml:space="preserve"> </w:t>
              </w:r>
            </w:ins>
          </w:p>
        </w:tc>
        <w:tc>
          <w:tcPr>
            <w:tcW w:w="1088" w:type="dxa"/>
          </w:tcPr>
          <w:p w14:paraId="6D05DC45" w14:textId="77777777" w:rsidR="00CF42AA" w:rsidRPr="004B776F" w:rsidRDefault="00CF42AA" w:rsidP="000671FC">
            <w:pPr>
              <w:pStyle w:val="ACLTextFirstLine"/>
              <w:ind w:firstLine="0"/>
              <w:rPr>
                <w:ins w:id="408" w:author="Zhu Hengda" w:date="2025-03-04T02:00:00Z" w16du:dateUtc="2025-03-03T18:00:00Z"/>
                <w:sz w:val="20"/>
                <w:szCs w:val="20"/>
                <w:lang w:val="en-MO" w:eastAsia="zh-CN"/>
                <w:rPrChange w:id="409" w:author="Zhu Hengda" w:date="2025-03-04T02:01:00Z" w16du:dateUtc="2025-03-03T18:01:00Z">
                  <w:rPr>
                    <w:ins w:id="410" w:author="Zhu Hengda" w:date="2025-03-04T02:00:00Z" w16du:dateUtc="2025-03-03T18:00:00Z"/>
                    <w:lang w:val="en-MO" w:eastAsia="zh-CN"/>
                  </w:rPr>
                </w:rPrChange>
              </w:rPr>
            </w:pPr>
            <w:ins w:id="411" w:author="Zhu Hengda" w:date="2025-03-04T02:00:00Z" w16du:dateUtc="2025-03-03T18:00:00Z">
              <w:r w:rsidRPr="004B776F">
                <w:rPr>
                  <w:b/>
                  <w:bCs/>
                  <w:sz w:val="20"/>
                  <w:szCs w:val="20"/>
                  <w:lang w:val="en-MO" w:eastAsia="zh-CN"/>
                  <w:rPrChange w:id="412" w:author="Zhu Hengda" w:date="2025-03-04T02:01:00Z" w16du:dateUtc="2025-03-03T18:01:00Z">
                    <w:rPr>
                      <w:b/>
                      <w:bCs/>
                      <w:lang w:val="en-MO" w:eastAsia="zh-CN"/>
                    </w:rPr>
                  </w:rPrChange>
                </w:rPr>
                <w:t>Recall (R)</w:t>
              </w:r>
              <w:r w:rsidRPr="004B776F">
                <w:rPr>
                  <w:sz w:val="20"/>
                  <w:szCs w:val="20"/>
                  <w:lang w:val="en-MO" w:eastAsia="zh-CN"/>
                  <w:rPrChange w:id="413" w:author="Zhu Hengda" w:date="2025-03-04T02:01:00Z" w16du:dateUtc="2025-03-03T18:01:00Z">
                    <w:rPr>
                      <w:lang w:val="en-MO" w:eastAsia="zh-CN"/>
                    </w:rPr>
                  </w:rPrChange>
                </w:rPr>
                <w:t xml:space="preserve"> </w:t>
              </w:r>
            </w:ins>
          </w:p>
        </w:tc>
        <w:tc>
          <w:tcPr>
            <w:tcW w:w="1089" w:type="dxa"/>
          </w:tcPr>
          <w:p w14:paraId="14E026F3" w14:textId="77777777" w:rsidR="00CF42AA" w:rsidRPr="004B776F" w:rsidRDefault="00CF42AA" w:rsidP="000671FC">
            <w:pPr>
              <w:pStyle w:val="ACLTextFirstLine"/>
              <w:ind w:firstLine="0"/>
              <w:rPr>
                <w:ins w:id="414" w:author="Zhu Hengda" w:date="2025-03-04T02:00:00Z" w16du:dateUtc="2025-03-03T18:00:00Z"/>
                <w:sz w:val="20"/>
                <w:szCs w:val="20"/>
                <w:lang w:val="en-MO" w:eastAsia="zh-CN"/>
                <w:rPrChange w:id="415" w:author="Zhu Hengda" w:date="2025-03-04T02:01:00Z" w16du:dateUtc="2025-03-03T18:01:00Z">
                  <w:rPr>
                    <w:ins w:id="416" w:author="Zhu Hengda" w:date="2025-03-04T02:00:00Z" w16du:dateUtc="2025-03-03T18:00:00Z"/>
                    <w:lang w:val="en-MO" w:eastAsia="zh-CN"/>
                  </w:rPr>
                </w:rPrChange>
              </w:rPr>
            </w:pPr>
            <w:ins w:id="417" w:author="Zhu Hengda" w:date="2025-03-04T02:00:00Z" w16du:dateUtc="2025-03-03T18:00:00Z">
              <w:r w:rsidRPr="004B776F">
                <w:rPr>
                  <w:b/>
                  <w:bCs/>
                  <w:sz w:val="20"/>
                  <w:szCs w:val="20"/>
                  <w:lang w:val="en-MO" w:eastAsia="zh-CN"/>
                  <w:rPrChange w:id="418" w:author="Zhu Hengda" w:date="2025-03-04T02:01:00Z" w16du:dateUtc="2025-03-03T18:01:00Z">
                    <w:rPr>
                      <w:b/>
                      <w:bCs/>
                      <w:lang w:val="en-MO" w:eastAsia="zh-CN"/>
                    </w:rPr>
                  </w:rPrChange>
                </w:rPr>
                <w:t>F1 Score (F1)</w:t>
              </w:r>
            </w:ins>
          </w:p>
        </w:tc>
      </w:tr>
      <w:tr w:rsidR="00CF42AA" w:rsidRPr="004B776F" w14:paraId="68B66EA7" w14:textId="77777777" w:rsidTr="00CF42AA">
        <w:trPr>
          <w:ins w:id="419" w:author="Zhu Hengda" w:date="2025-03-04T02:00:00Z" w16du:dateUtc="2025-03-03T18:00:00Z"/>
        </w:trPr>
        <w:tc>
          <w:tcPr>
            <w:tcW w:w="1088" w:type="dxa"/>
          </w:tcPr>
          <w:p w14:paraId="0118D441" w14:textId="77777777" w:rsidR="00CF42AA" w:rsidRPr="004B776F" w:rsidRDefault="00CF42AA" w:rsidP="000671FC">
            <w:pPr>
              <w:pStyle w:val="ACLTextFirstLine"/>
              <w:ind w:firstLine="0"/>
              <w:rPr>
                <w:ins w:id="420" w:author="Zhu Hengda" w:date="2025-03-04T02:00:00Z" w16du:dateUtc="2025-03-03T18:00:00Z"/>
                <w:sz w:val="20"/>
                <w:szCs w:val="20"/>
                <w:lang w:val="en-MO" w:eastAsia="zh-CN"/>
                <w:rPrChange w:id="421" w:author="Zhu Hengda" w:date="2025-03-04T02:01:00Z" w16du:dateUtc="2025-03-03T18:01:00Z">
                  <w:rPr>
                    <w:ins w:id="422" w:author="Zhu Hengda" w:date="2025-03-04T02:00:00Z" w16du:dateUtc="2025-03-03T18:00:00Z"/>
                    <w:lang w:val="en-MO" w:eastAsia="zh-CN"/>
                  </w:rPr>
                </w:rPrChange>
              </w:rPr>
            </w:pPr>
            <w:ins w:id="423" w:author="Zhu Hengda" w:date="2025-03-04T02:00:00Z" w16du:dateUtc="2025-03-03T18:00:00Z">
              <w:r w:rsidRPr="004B776F">
                <w:rPr>
                  <w:b/>
                  <w:bCs/>
                  <w:sz w:val="20"/>
                  <w:szCs w:val="20"/>
                  <w:lang w:val="en-MO" w:eastAsia="zh-CN"/>
                  <w:rPrChange w:id="424" w:author="Zhu Hengda" w:date="2025-03-04T02:01:00Z" w16du:dateUtc="2025-03-03T18:01:00Z">
                    <w:rPr>
                      <w:b/>
                      <w:bCs/>
                      <w:lang w:val="en-MO" w:eastAsia="zh-CN"/>
                    </w:rPr>
                  </w:rPrChange>
                </w:rPr>
                <w:t>Test A</w:t>
              </w:r>
              <w:r w:rsidRPr="004B776F">
                <w:rPr>
                  <w:sz w:val="20"/>
                  <w:szCs w:val="20"/>
                  <w:lang w:val="en-MO" w:eastAsia="zh-CN"/>
                  <w:rPrChange w:id="425" w:author="Zhu Hengda" w:date="2025-03-04T02:01:00Z" w16du:dateUtc="2025-03-03T18:01:00Z">
                    <w:rPr>
                      <w:lang w:val="en-MO" w:eastAsia="zh-CN"/>
                    </w:rPr>
                  </w:rPrChange>
                </w:rPr>
                <w:t xml:space="preserve"> </w:t>
              </w:r>
            </w:ins>
          </w:p>
        </w:tc>
        <w:tc>
          <w:tcPr>
            <w:tcW w:w="1088" w:type="dxa"/>
          </w:tcPr>
          <w:p w14:paraId="30937132" w14:textId="77777777" w:rsidR="00CF42AA" w:rsidRPr="004B776F" w:rsidRDefault="00CF42AA" w:rsidP="000671FC">
            <w:pPr>
              <w:pStyle w:val="ACLTextFirstLine"/>
              <w:ind w:firstLine="0"/>
              <w:rPr>
                <w:ins w:id="426" w:author="Zhu Hengda" w:date="2025-03-04T02:00:00Z" w16du:dateUtc="2025-03-03T18:00:00Z"/>
                <w:sz w:val="20"/>
                <w:szCs w:val="20"/>
                <w:lang w:val="en-MO" w:eastAsia="zh-CN"/>
                <w:rPrChange w:id="427" w:author="Zhu Hengda" w:date="2025-03-04T02:01:00Z" w16du:dateUtc="2025-03-03T18:01:00Z">
                  <w:rPr>
                    <w:ins w:id="428" w:author="Zhu Hengda" w:date="2025-03-04T02:00:00Z" w16du:dateUtc="2025-03-03T18:00:00Z"/>
                    <w:lang w:val="en-MO" w:eastAsia="zh-CN"/>
                  </w:rPr>
                </w:rPrChange>
              </w:rPr>
            </w:pPr>
            <w:ins w:id="429" w:author="Zhu Hengda" w:date="2025-03-04T02:00:00Z" w16du:dateUtc="2025-03-03T18:00:00Z">
              <w:r w:rsidRPr="004B776F">
                <w:rPr>
                  <w:sz w:val="20"/>
                  <w:szCs w:val="20"/>
                  <w:lang w:val="en-MO" w:eastAsia="zh-CN"/>
                  <w:rPrChange w:id="430" w:author="Zhu Hengda" w:date="2025-03-04T02:01:00Z" w16du:dateUtc="2025-03-03T18:01:00Z">
                    <w:rPr>
                      <w:lang w:val="en-MO" w:eastAsia="zh-CN"/>
                    </w:rPr>
                  </w:rPrChange>
                </w:rPr>
                <w:t xml:space="preserve">84.42 </w:t>
              </w:r>
            </w:ins>
          </w:p>
        </w:tc>
        <w:tc>
          <w:tcPr>
            <w:tcW w:w="1088" w:type="dxa"/>
          </w:tcPr>
          <w:p w14:paraId="236A4BC1" w14:textId="77777777" w:rsidR="00CF42AA" w:rsidRPr="004B776F" w:rsidRDefault="00CF42AA" w:rsidP="000671FC">
            <w:pPr>
              <w:pStyle w:val="ACLTextFirstLine"/>
              <w:ind w:firstLine="0"/>
              <w:rPr>
                <w:ins w:id="431" w:author="Zhu Hengda" w:date="2025-03-04T02:00:00Z" w16du:dateUtc="2025-03-03T18:00:00Z"/>
                <w:sz w:val="20"/>
                <w:szCs w:val="20"/>
                <w:lang w:val="en-MO" w:eastAsia="zh-CN"/>
                <w:rPrChange w:id="432" w:author="Zhu Hengda" w:date="2025-03-04T02:01:00Z" w16du:dateUtc="2025-03-03T18:01:00Z">
                  <w:rPr>
                    <w:ins w:id="433" w:author="Zhu Hengda" w:date="2025-03-04T02:00:00Z" w16du:dateUtc="2025-03-03T18:00:00Z"/>
                    <w:lang w:val="en-MO" w:eastAsia="zh-CN"/>
                  </w:rPr>
                </w:rPrChange>
              </w:rPr>
            </w:pPr>
            <w:ins w:id="434" w:author="Zhu Hengda" w:date="2025-03-04T02:00:00Z" w16du:dateUtc="2025-03-03T18:00:00Z">
              <w:r w:rsidRPr="004B776F">
                <w:rPr>
                  <w:sz w:val="20"/>
                  <w:szCs w:val="20"/>
                  <w:lang w:val="en-MO" w:eastAsia="zh-CN"/>
                  <w:rPrChange w:id="435" w:author="Zhu Hengda" w:date="2025-03-04T02:01:00Z" w16du:dateUtc="2025-03-03T18:01:00Z">
                    <w:rPr>
                      <w:lang w:val="en-MO" w:eastAsia="zh-CN"/>
                    </w:rPr>
                  </w:rPrChange>
                </w:rPr>
                <w:t xml:space="preserve">73.86 </w:t>
              </w:r>
            </w:ins>
          </w:p>
        </w:tc>
        <w:tc>
          <w:tcPr>
            <w:tcW w:w="1089" w:type="dxa"/>
          </w:tcPr>
          <w:p w14:paraId="3FE9001F" w14:textId="77777777" w:rsidR="00CF42AA" w:rsidRPr="004B776F" w:rsidRDefault="00CF42AA" w:rsidP="000671FC">
            <w:pPr>
              <w:pStyle w:val="ACLTextFirstLine"/>
              <w:ind w:firstLine="0"/>
              <w:rPr>
                <w:ins w:id="436" w:author="Zhu Hengda" w:date="2025-03-04T02:00:00Z" w16du:dateUtc="2025-03-03T18:00:00Z"/>
                <w:sz w:val="20"/>
                <w:szCs w:val="20"/>
                <w:lang w:val="en-MO" w:eastAsia="zh-CN"/>
                <w:rPrChange w:id="437" w:author="Zhu Hengda" w:date="2025-03-04T02:01:00Z" w16du:dateUtc="2025-03-03T18:01:00Z">
                  <w:rPr>
                    <w:ins w:id="438" w:author="Zhu Hengda" w:date="2025-03-04T02:00:00Z" w16du:dateUtc="2025-03-03T18:00:00Z"/>
                    <w:lang w:val="en-MO" w:eastAsia="zh-CN"/>
                  </w:rPr>
                </w:rPrChange>
              </w:rPr>
            </w:pPr>
            <w:ins w:id="439" w:author="Zhu Hengda" w:date="2025-03-04T02:00:00Z" w16du:dateUtc="2025-03-03T18:00:00Z">
              <w:r w:rsidRPr="004B776F">
                <w:rPr>
                  <w:sz w:val="20"/>
                  <w:szCs w:val="20"/>
                  <w:lang w:val="en-MO" w:eastAsia="zh-CN"/>
                  <w:rPrChange w:id="440" w:author="Zhu Hengda" w:date="2025-03-04T02:01:00Z" w16du:dateUtc="2025-03-03T18:01:00Z">
                    <w:rPr>
                      <w:lang w:val="en-MO" w:eastAsia="zh-CN"/>
                    </w:rPr>
                  </w:rPrChange>
                </w:rPr>
                <w:t>78.79</w:t>
              </w:r>
            </w:ins>
          </w:p>
        </w:tc>
      </w:tr>
      <w:tr w:rsidR="00CF42AA" w:rsidRPr="004B776F" w14:paraId="40F4C5CC" w14:textId="77777777" w:rsidTr="00CF42AA">
        <w:trPr>
          <w:ins w:id="441" w:author="Zhu Hengda" w:date="2025-03-04T02:00:00Z" w16du:dateUtc="2025-03-03T18:00:00Z"/>
        </w:trPr>
        <w:tc>
          <w:tcPr>
            <w:tcW w:w="1088" w:type="dxa"/>
          </w:tcPr>
          <w:p w14:paraId="39BFE68B" w14:textId="77777777" w:rsidR="00CF42AA" w:rsidRPr="004B776F" w:rsidRDefault="00CF42AA" w:rsidP="000671FC">
            <w:pPr>
              <w:pStyle w:val="ACLTextFirstLine"/>
              <w:ind w:firstLine="0"/>
              <w:rPr>
                <w:ins w:id="442" w:author="Zhu Hengda" w:date="2025-03-04T02:00:00Z" w16du:dateUtc="2025-03-03T18:00:00Z"/>
                <w:sz w:val="20"/>
                <w:szCs w:val="20"/>
                <w:lang w:val="en-MO" w:eastAsia="zh-CN"/>
                <w:rPrChange w:id="443" w:author="Zhu Hengda" w:date="2025-03-04T02:01:00Z" w16du:dateUtc="2025-03-03T18:01:00Z">
                  <w:rPr>
                    <w:ins w:id="444" w:author="Zhu Hengda" w:date="2025-03-04T02:00:00Z" w16du:dateUtc="2025-03-03T18:00:00Z"/>
                    <w:lang w:val="en-MO" w:eastAsia="zh-CN"/>
                  </w:rPr>
                </w:rPrChange>
              </w:rPr>
            </w:pPr>
            <w:ins w:id="445" w:author="Zhu Hengda" w:date="2025-03-04T02:00:00Z" w16du:dateUtc="2025-03-03T18:00:00Z">
              <w:r w:rsidRPr="004B776F">
                <w:rPr>
                  <w:b/>
                  <w:bCs/>
                  <w:sz w:val="20"/>
                  <w:szCs w:val="20"/>
                  <w:lang w:val="en-MO" w:eastAsia="zh-CN"/>
                  <w:rPrChange w:id="446" w:author="Zhu Hengda" w:date="2025-03-04T02:01:00Z" w16du:dateUtc="2025-03-03T18:01:00Z">
                    <w:rPr>
                      <w:b/>
                      <w:bCs/>
                      <w:lang w:val="en-MO" w:eastAsia="zh-CN"/>
                    </w:rPr>
                  </w:rPrChange>
                </w:rPr>
                <w:t>Test B</w:t>
              </w:r>
              <w:r w:rsidRPr="004B776F">
                <w:rPr>
                  <w:sz w:val="20"/>
                  <w:szCs w:val="20"/>
                  <w:lang w:val="en-MO" w:eastAsia="zh-CN"/>
                  <w:rPrChange w:id="447" w:author="Zhu Hengda" w:date="2025-03-04T02:01:00Z" w16du:dateUtc="2025-03-03T18:01:00Z">
                    <w:rPr>
                      <w:lang w:val="en-MO" w:eastAsia="zh-CN"/>
                    </w:rPr>
                  </w:rPrChange>
                </w:rPr>
                <w:t xml:space="preserve"> </w:t>
              </w:r>
            </w:ins>
          </w:p>
        </w:tc>
        <w:tc>
          <w:tcPr>
            <w:tcW w:w="1088" w:type="dxa"/>
          </w:tcPr>
          <w:p w14:paraId="11FC2F3A" w14:textId="77777777" w:rsidR="00CF42AA" w:rsidRPr="004B776F" w:rsidRDefault="00CF42AA" w:rsidP="000671FC">
            <w:pPr>
              <w:pStyle w:val="ACLTextFirstLine"/>
              <w:ind w:firstLine="0"/>
              <w:rPr>
                <w:ins w:id="448" w:author="Zhu Hengda" w:date="2025-03-04T02:00:00Z" w16du:dateUtc="2025-03-03T18:00:00Z"/>
                <w:sz w:val="20"/>
                <w:szCs w:val="20"/>
                <w:lang w:val="en-MO" w:eastAsia="zh-CN"/>
                <w:rPrChange w:id="449" w:author="Zhu Hengda" w:date="2025-03-04T02:01:00Z" w16du:dateUtc="2025-03-03T18:01:00Z">
                  <w:rPr>
                    <w:ins w:id="450" w:author="Zhu Hengda" w:date="2025-03-04T02:00:00Z" w16du:dateUtc="2025-03-03T18:00:00Z"/>
                    <w:lang w:val="en-MO" w:eastAsia="zh-CN"/>
                  </w:rPr>
                </w:rPrChange>
              </w:rPr>
            </w:pPr>
            <w:ins w:id="451" w:author="Zhu Hengda" w:date="2025-03-04T02:00:00Z" w16du:dateUtc="2025-03-03T18:00:00Z">
              <w:r w:rsidRPr="004B776F">
                <w:rPr>
                  <w:sz w:val="20"/>
                  <w:szCs w:val="20"/>
                  <w:lang w:val="en-MO" w:eastAsia="zh-CN"/>
                  <w:rPrChange w:id="452" w:author="Zhu Hengda" w:date="2025-03-04T02:01:00Z" w16du:dateUtc="2025-03-03T18:01:00Z">
                    <w:rPr>
                      <w:lang w:val="en-MO" w:eastAsia="zh-CN"/>
                    </w:rPr>
                  </w:rPrChange>
                </w:rPr>
                <w:t xml:space="preserve">86.65 </w:t>
              </w:r>
            </w:ins>
          </w:p>
        </w:tc>
        <w:tc>
          <w:tcPr>
            <w:tcW w:w="1088" w:type="dxa"/>
          </w:tcPr>
          <w:p w14:paraId="12AC778D" w14:textId="77777777" w:rsidR="00CF42AA" w:rsidRPr="004B776F" w:rsidRDefault="00CF42AA" w:rsidP="000671FC">
            <w:pPr>
              <w:pStyle w:val="ACLTextFirstLine"/>
              <w:ind w:firstLine="0"/>
              <w:rPr>
                <w:ins w:id="453" w:author="Zhu Hengda" w:date="2025-03-04T02:00:00Z" w16du:dateUtc="2025-03-03T18:00:00Z"/>
                <w:sz w:val="20"/>
                <w:szCs w:val="20"/>
                <w:lang w:val="en-MO" w:eastAsia="zh-CN"/>
                <w:rPrChange w:id="454" w:author="Zhu Hengda" w:date="2025-03-04T02:01:00Z" w16du:dateUtc="2025-03-03T18:01:00Z">
                  <w:rPr>
                    <w:ins w:id="455" w:author="Zhu Hengda" w:date="2025-03-04T02:00:00Z" w16du:dateUtc="2025-03-03T18:00:00Z"/>
                    <w:lang w:val="en-MO" w:eastAsia="zh-CN"/>
                  </w:rPr>
                </w:rPrChange>
              </w:rPr>
            </w:pPr>
            <w:ins w:id="456" w:author="Zhu Hengda" w:date="2025-03-04T02:00:00Z" w16du:dateUtc="2025-03-03T18:00:00Z">
              <w:r w:rsidRPr="004B776F">
                <w:rPr>
                  <w:sz w:val="20"/>
                  <w:szCs w:val="20"/>
                  <w:lang w:val="en-MO" w:eastAsia="zh-CN"/>
                  <w:rPrChange w:id="457" w:author="Zhu Hengda" w:date="2025-03-04T02:01:00Z" w16du:dateUtc="2025-03-03T18:01:00Z">
                    <w:rPr>
                      <w:lang w:val="en-MO" w:eastAsia="zh-CN"/>
                    </w:rPr>
                  </w:rPrChange>
                </w:rPr>
                <w:t xml:space="preserve">85.71 </w:t>
              </w:r>
            </w:ins>
          </w:p>
        </w:tc>
        <w:tc>
          <w:tcPr>
            <w:tcW w:w="1089" w:type="dxa"/>
          </w:tcPr>
          <w:p w14:paraId="7D730787" w14:textId="77777777" w:rsidR="00CF42AA" w:rsidRPr="004B776F" w:rsidRDefault="00CF42AA" w:rsidP="000671FC">
            <w:pPr>
              <w:pStyle w:val="ACLTextFirstLine"/>
              <w:ind w:firstLine="0"/>
              <w:rPr>
                <w:ins w:id="458" w:author="Zhu Hengda" w:date="2025-03-04T02:00:00Z" w16du:dateUtc="2025-03-03T18:00:00Z"/>
                <w:sz w:val="20"/>
                <w:szCs w:val="20"/>
                <w:lang w:val="en-MO" w:eastAsia="zh-CN"/>
                <w:rPrChange w:id="459" w:author="Zhu Hengda" w:date="2025-03-04T02:01:00Z" w16du:dateUtc="2025-03-03T18:01:00Z">
                  <w:rPr>
                    <w:ins w:id="460" w:author="Zhu Hengda" w:date="2025-03-04T02:00:00Z" w16du:dateUtc="2025-03-03T18:00:00Z"/>
                    <w:lang w:val="en-MO" w:eastAsia="zh-CN"/>
                  </w:rPr>
                </w:rPrChange>
              </w:rPr>
            </w:pPr>
            <w:ins w:id="461" w:author="Zhu Hengda" w:date="2025-03-04T02:00:00Z" w16du:dateUtc="2025-03-03T18:00:00Z">
              <w:r w:rsidRPr="004B776F">
                <w:rPr>
                  <w:sz w:val="20"/>
                  <w:szCs w:val="20"/>
                  <w:lang w:val="en-MO" w:eastAsia="zh-CN"/>
                  <w:rPrChange w:id="462" w:author="Zhu Hengda" w:date="2025-03-04T02:01:00Z" w16du:dateUtc="2025-03-03T18:01:00Z">
                    <w:rPr>
                      <w:lang w:val="en-MO" w:eastAsia="zh-CN"/>
                    </w:rPr>
                  </w:rPrChange>
                </w:rPr>
                <w:t>86.18</w:t>
              </w:r>
            </w:ins>
          </w:p>
        </w:tc>
      </w:tr>
      <w:tr w:rsidR="00CF42AA" w:rsidRPr="004B776F" w14:paraId="539B0742" w14:textId="77777777" w:rsidTr="00CF42AA">
        <w:trPr>
          <w:ins w:id="463" w:author="Zhu Hengda" w:date="2025-03-04T02:00:00Z" w16du:dateUtc="2025-03-03T18:00:00Z"/>
        </w:trPr>
        <w:tc>
          <w:tcPr>
            <w:tcW w:w="1088" w:type="dxa"/>
          </w:tcPr>
          <w:p w14:paraId="0954F16A" w14:textId="77777777" w:rsidR="00CF42AA" w:rsidRPr="004B776F" w:rsidRDefault="00CF42AA" w:rsidP="000671FC">
            <w:pPr>
              <w:pStyle w:val="ACLTextFirstLine"/>
              <w:ind w:firstLine="0"/>
              <w:rPr>
                <w:ins w:id="464" w:author="Zhu Hengda" w:date="2025-03-04T02:00:00Z" w16du:dateUtc="2025-03-03T18:00:00Z"/>
                <w:sz w:val="20"/>
                <w:szCs w:val="20"/>
                <w:lang w:val="en-MO" w:eastAsia="zh-CN"/>
                <w:rPrChange w:id="465" w:author="Zhu Hengda" w:date="2025-03-04T02:01:00Z" w16du:dateUtc="2025-03-03T18:01:00Z">
                  <w:rPr>
                    <w:ins w:id="466" w:author="Zhu Hengda" w:date="2025-03-04T02:00:00Z" w16du:dateUtc="2025-03-03T18:00:00Z"/>
                    <w:lang w:val="en-MO" w:eastAsia="zh-CN"/>
                  </w:rPr>
                </w:rPrChange>
              </w:rPr>
            </w:pPr>
            <w:ins w:id="467" w:author="Zhu Hengda" w:date="2025-03-04T02:00:00Z" w16du:dateUtc="2025-03-03T18:00:00Z">
              <w:r w:rsidRPr="004B776F">
                <w:rPr>
                  <w:b/>
                  <w:bCs/>
                  <w:sz w:val="20"/>
                  <w:szCs w:val="20"/>
                  <w:lang w:val="en-MO" w:eastAsia="zh-CN"/>
                  <w:rPrChange w:id="468" w:author="Zhu Hengda" w:date="2025-03-04T02:01:00Z" w16du:dateUtc="2025-03-03T18:01:00Z">
                    <w:rPr>
                      <w:b/>
                      <w:bCs/>
                      <w:lang w:val="en-MO" w:eastAsia="zh-CN"/>
                    </w:rPr>
                  </w:rPrChange>
                </w:rPr>
                <w:t>Test C</w:t>
              </w:r>
              <w:r w:rsidRPr="004B776F">
                <w:rPr>
                  <w:sz w:val="20"/>
                  <w:szCs w:val="20"/>
                  <w:lang w:val="en-MO" w:eastAsia="zh-CN"/>
                  <w:rPrChange w:id="469" w:author="Zhu Hengda" w:date="2025-03-04T02:01:00Z" w16du:dateUtc="2025-03-03T18:01:00Z">
                    <w:rPr>
                      <w:lang w:val="en-MO" w:eastAsia="zh-CN"/>
                    </w:rPr>
                  </w:rPrChange>
                </w:rPr>
                <w:t xml:space="preserve"> </w:t>
              </w:r>
            </w:ins>
          </w:p>
        </w:tc>
        <w:tc>
          <w:tcPr>
            <w:tcW w:w="1088" w:type="dxa"/>
          </w:tcPr>
          <w:p w14:paraId="1ABE1BDE" w14:textId="77777777" w:rsidR="00CF42AA" w:rsidRPr="004B776F" w:rsidRDefault="00CF42AA" w:rsidP="000671FC">
            <w:pPr>
              <w:pStyle w:val="ACLTextFirstLine"/>
              <w:ind w:firstLine="0"/>
              <w:rPr>
                <w:ins w:id="470" w:author="Zhu Hengda" w:date="2025-03-04T02:00:00Z" w16du:dateUtc="2025-03-03T18:00:00Z"/>
                <w:sz w:val="20"/>
                <w:szCs w:val="20"/>
                <w:lang w:val="en-MO" w:eastAsia="zh-CN"/>
                <w:rPrChange w:id="471" w:author="Zhu Hengda" w:date="2025-03-04T02:01:00Z" w16du:dateUtc="2025-03-03T18:01:00Z">
                  <w:rPr>
                    <w:ins w:id="472" w:author="Zhu Hengda" w:date="2025-03-04T02:00:00Z" w16du:dateUtc="2025-03-03T18:00:00Z"/>
                    <w:lang w:val="en-MO" w:eastAsia="zh-CN"/>
                  </w:rPr>
                </w:rPrChange>
              </w:rPr>
            </w:pPr>
            <w:ins w:id="473" w:author="Zhu Hengda" w:date="2025-03-04T02:00:00Z" w16du:dateUtc="2025-03-03T18:00:00Z">
              <w:r w:rsidRPr="004B776F">
                <w:rPr>
                  <w:sz w:val="20"/>
                  <w:szCs w:val="20"/>
                  <w:lang w:val="en-MO" w:eastAsia="zh-CN"/>
                  <w:rPrChange w:id="474" w:author="Zhu Hengda" w:date="2025-03-04T02:01:00Z" w16du:dateUtc="2025-03-03T18:01:00Z">
                    <w:rPr>
                      <w:lang w:val="en-MO" w:eastAsia="zh-CN"/>
                    </w:rPr>
                  </w:rPrChange>
                </w:rPr>
                <w:t xml:space="preserve">70.33 </w:t>
              </w:r>
            </w:ins>
          </w:p>
        </w:tc>
        <w:tc>
          <w:tcPr>
            <w:tcW w:w="1088" w:type="dxa"/>
          </w:tcPr>
          <w:p w14:paraId="0A3FDB82" w14:textId="77777777" w:rsidR="00CF42AA" w:rsidRPr="004B776F" w:rsidRDefault="00CF42AA" w:rsidP="000671FC">
            <w:pPr>
              <w:pStyle w:val="ACLTextFirstLine"/>
              <w:ind w:firstLine="0"/>
              <w:rPr>
                <w:ins w:id="475" w:author="Zhu Hengda" w:date="2025-03-04T02:00:00Z" w16du:dateUtc="2025-03-03T18:00:00Z"/>
                <w:sz w:val="20"/>
                <w:szCs w:val="20"/>
                <w:lang w:val="en-MO" w:eastAsia="zh-CN"/>
                <w:rPrChange w:id="476" w:author="Zhu Hengda" w:date="2025-03-04T02:01:00Z" w16du:dateUtc="2025-03-03T18:01:00Z">
                  <w:rPr>
                    <w:ins w:id="477" w:author="Zhu Hengda" w:date="2025-03-04T02:00:00Z" w16du:dateUtc="2025-03-03T18:00:00Z"/>
                    <w:lang w:val="en-MO" w:eastAsia="zh-CN"/>
                  </w:rPr>
                </w:rPrChange>
              </w:rPr>
            </w:pPr>
            <w:ins w:id="478" w:author="Zhu Hengda" w:date="2025-03-04T02:00:00Z" w16du:dateUtc="2025-03-03T18:00:00Z">
              <w:r w:rsidRPr="004B776F">
                <w:rPr>
                  <w:sz w:val="20"/>
                  <w:szCs w:val="20"/>
                  <w:lang w:val="en-MO" w:eastAsia="zh-CN"/>
                  <w:rPrChange w:id="479" w:author="Zhu Hengda" w:date="2025-03-04T02:01:00Z" w16du:dateUtc="2025-03-03T18:01:00Z">
                    <w:rPr>
                      <w:lang w:val="en-MO" w:eastAsia="zh-CN"/>
                    </w:rPr>
                  </w:rPrChange>
                </w:rPr>
                <w:t xml:space="preserve">83.09 </w:t>
              </w:r>
            </w:ins>
          </w:p>
        </w:tc>
        <w:tc>
          <w:tcPr>
            <w:tcW w:w="1089" w:type="dxa"/>
          </w:tcPr>
          <w:p w14:paraId="4ED4C51F" w14:textId="77777777" w:rsidR="00CF42AA" w:rsidRPr="004B776F" w:rsidRDefault="00CF42AA" w:rsidP="000671FC">
            <w:pPr>
              <w:pStyle w:val="ACLTextFirstLine"/>
              <w:ind w:firstLine="0"/>
              <w:rPr>
                <w:ins w:id="480" w:author="Zhu Hengda" w:date="2025-03-04T02:00:00Z" w16du:dateUtc="2025-03-03T18:00:00Z"/>
                <w:sz w:val="20"/>
                <w:szCs w:val="20"/>
                <w:lang w:val="en-MO" w:eastAsia="zh-CN"/>
                <w:rPrChange w:id="481" w:author="Zhu Hengda" w:date="2025-03-04T02:01:00Z" w16du:dateUtc="2025-03-03T18:01:00Z">
                  <w:rPr>
                    <w:ins w:id="482" w:author="Zhu Hengda" w:date="2025-03-04T02:00:00Z" w16du:dateUtc="2025-03-03T18:00:00Z"/>
                    <w:lang w:val="en-MO" w:eastAsia="zh-CN"/>
                  </w:rPr>
                </w:rPrChange>
              </w:rPr>
            </w:pPr>
            <w:ins w:id="483" w:author="Zhu Hengda" w:date="2025-03-04T02:00:00Z" w16du:dateUtc="2025-03-03T18:00:00Z">
              <w:r w:rsidRPr="004B776F">
                <w:rPr>
                  <w:sz w:val="20"/>
                  <w:szCs w:val="20"/>
                  <w:lang w:val="en-MO" w:eastAsia="zh-CN"/>
                  <w:rPrChange w:id="484" w:author="Zhu Hengda" w:date="2025-03-04T02:01:00Z" w16du:dateUtc="2025-03-03T18:01:00Z">
                    <w:rPr>
                      <w:lang w:val="en-MO" w:eastAsia="zh-CN"/>
                    </w:rPr>
                  </w:rPrChange>
                </w:rPr>
                <w:t>76.18</w:t>
              </w:r>
            </w:ins>
          </w:p>
        </w:tc>
      </w:tr>
      <w:tr w:rsidR="00CF42AA" w:rsidRPr="004B776F" w14:paraId="3E8C8802" w14:textId="77777777" w:rsidTr="00CF42AA">
        <w:trPr>
          <w:ins w:id="485" w:author="Zhu Hengda" w:date="2025-03-04T02:00:00Z" w16du:dateUtc="2025-03-03T18:00:00Z"/>
        </w:trPr>
        <w:tc>
          <w:tcPr>
            <w:tcW w:w="1088" w:type="dxa"/>
          </w:tcPr>
          <w:p w14:paraId="7D725660" w14:textId="77777777" w:rsidR="00CF42AA" w:rsidRPr="004B776F" w:rsidRDefault="00CF42AA" w:rsidP="000671FC">
            <w:pPr>
              <w:pStyle w:val="ACLTextFirstLine"/>
              <w:ind w:firstLine="0"/>
              <w:rPr>
                <w:ins w:id="486" w:author="Zhu Hengda" w:date="2025-03-04T02:00:00Z" w16du:dateUtc="2025-03-03T18:00:00Z"/>
                <w:sz w:val="20"/>
                <w:szCs w:val="20"/>
                <w:lang w:val="en-MO" w:eastAsia="zh-CN"/>
                <w:rPrChange w:id="487" w:author="Zhu Hengda" w:date="2025-03-04T02:01:00Z" w16du:dateUtc="2025-03-03T18:01:00Z">
                  <w:rPr>
                    <w:ins w:id="488" w:author="Zhu Hengda" w:date="2025-03-04T02:00:00Z" w16du:dateUtc="2025-03-03T18:00:00Z"/>
                    <w:lang w:val="en-MO" w:eastAsia="zh-CN"/>
                  </w:rPr>
                </w:rPrChange>
              </w:rPr>
            </w:pPr>
            <w:ins w:id="489" w:author="Zhu Hengda" w:date="2025-03-04T02:00:00Z" w16du:dateUtc="2025-03-03T18:00:00Z">
              <w:r w:rsidRPr="004B776F">
                <w:rPr>
                  <w:b/>
                  <w:bCs/>
                  <w:sz w:val="20"/>
                  <w:szCs w:val="20"/>
                  <w:lang w:val="en-MO" w:eastAsia="zh-CN"/>
                  <w:rPrChange w:id="490" w:author="Zhu Hengda" w:date="2025-03-04T02:01:00Z" w16du:dateUtc="2025-03-03T18:01:00Z">
                    <w:rPr>
                      <w:b/>
                      <w:bCs/>
                      <w:lang w:val="en-MO" w:eastAsia="zh-CN"/>
                    </w:rPr>
                  </w:rPrChange>
                </w:rPr>
                <w:t>Total</w:t>
              </w:r>
              <w:r w:rsidRPr="004B776F">
                <w:rPr>
                  <w:sz w:val="20"/>
                  <w:szCs w:val="20"/>
                  <w:lang w:val="en-MO" w:eastAsia="zh-CN"/>
                  <w:rPrChange w:id="491" w:author="Zhu Hengda" w:date="2025-03-04T02:01:00Z" w16du:dateUtc="2025-03-03T18:01:00Z">
                    <w:rPr>
                      <w:lang w:val="en-MO" w:eastAsia="zh-CN"/>
                    </w:rPr>
                  </w:rPrChange>
                </w:rPr>
                <w:t xml:space="preserve"> </w:t>
              </w:r>
            </w:ins>
          </w:p>
        </w:tc>
        <w:tc>
          <w:tcPr>
            <w:tcW w:w="1088" w:type="dxa"/>
          </w:tcPr>
          <w:p w14:paraId="26689431" w14:textId="77777777" w:rsidR="00CF42AA" w:rsidRPr="004B776F" w:rsidRDefault="00CF42AA" w:rsidP="000671FC">
            <w:pPr>
              <w:pStyle w:val="ACLTextFirstLine"/>
              <w:ind w:firstLine="0"/>
              <w:rPr>
                <w:ins w:id="492" w:author="Zhu Hengda" w:date="2025-03-04T02:00:00Z" w16du:dateUtc="2025-03-03T18:00:00Z"/>
                <w:sz w:val="20"/>
                <w:szCs w:val="20"/>
                <w:lang w:val="en-MO" w:eastAsia="zh-CN"/>
                <w:rPrChange w:id="493" w:author="Zhu Hengda" w:date="2025-03-04T02:01:00Z" w16du:dateUtc="2025-03-03T18:01:00Z">
                  <w:rPr>
                    <w:ins w:id="494" w:author="Zhu Hengda" w:date="2025-03-04T02:00:00Z" w16du:dateUtc="2025-03-03T18:00:00Z"/>
                    <w:lang w:val="en-MO" w:eastAsia="zh-CN"/>
                  </w:rPr>
                </w:rPrChange>
              </w:rPr>
            </w:pPr>
            <w:ins w:id="495" w:author="Zhu Hengda" w:date="2025-03-04T02:00:00Z" w16du:dateUtc="2025-03-03T18:00:00Z">
              <w:r w:rsidRPr="004B776F">
                <w:rPr>
                  <w:sz w:val="20"/>
                  <w:szCs w:val="20"/>
                  <w:lang w:val="en-MO" w:eastAsia="zh-CN"/>
                  <w:rPrChange w:id="496" w:author="Zhu Hengda" w:date="2025-03-04T02:01:00Z" w16du:dateUtc="2025-03-03T18:01:00Z">
                    <w:rPr>
                      <w:lang w:val="en-MO" w:eastAsia="zh-CN"/>
                    </w:rPr>
                  </w:rPrChange>
                </w:rPr>
                <w:t xml:space="preserve">79.69 </w:t>
              </w:r>
            </w:ins>
          </w:p>
        </w:tc>
        <w:tc>
          <w:tcPr>
            <w:tcW w:w="1088" w:type="dxa"/>
          </w:tcPr>
          <w:p w14:paraId="1509E442" w14:textId="77777777" w:rsidR="00CF42AA" w:rsidRPr="004B776F" w:rsidRDefault="00CF42AA" w:rsidP="000671FC">
            <w:pPr>
              <w:pStyle w:val="ACLTextFirstLine"/>
              <w:ind w:firstLine="0"/>
              <w:rPr>
                <w:ins w:id="497" w:author="Zhu Hengda" w:date="2025-03-04T02:00:00Z" w16du:dateUtc="2025-03-03T18:00:00Z"/>
                <w:sz w:val="20"/>
                <w:szCs w:val="20"/>
                <w:lang w:val="en-MO" w:eastAsia="zh-CN"/>
                <w:rPrChange w:id="498" w:author="Zhu Hengda" w:date="2025-03-04T02:01:00Z" w16du:dateUtc="2025-03-03T18:01:00Z">
                  <w:rPr>
                    <w:ins w:id="499" w:author="Zhu Hengda" w:date="2025-03-04T02:00:00Z" w16du:dateUtc="2025-03-03T18:00:00Z"/>
                    <w:lang w:val="en-MO" w:eastAsia="zh-CN"/>
                  </w:rPr>
                </w:rPrChange>
              </w:rPr>
            </w:pPr>
            <w:ins w:id="500" w:author="Zhu Hengda" w:date="2025-03-04T02:00:00Z" w16du:dateUtc="2025-03-03T18:00:00Z">
              <w:r w:rsidRPr="004B776F">
                <w:rPr>
                  <w:sz w:val="20"/>
                  <w:szCs w:val="20"/>
                  <w:lang w:val="en-MO" w:eastAsia="zh-CN"/>
                  <w:rPrChange w:id="501" w:author="Zhu Hengda" w:date="2025-03-04T02:01:00Z" w16du:dateUtc="2025-03-03T18:01:00Z">
                    <w:rPr>
                      <w:lang w:val="en-MO" w:eastAsia="zh-CN"/>
                    </w:rPr>
                  </w:rPrChange>
                </w:rPr>
                <w:t xml:space="preserve">81.40 </w:t>
              </w:r>
            </w:ins>
          </w:p>
        </w:tc>
        <w:tc>
          <w:tcPr>
            <w:tcW w:w="1089" w:type="dxa"/>
          </w:tcPr>
          <w:p w14:paraId="37868441" w14:textId="77777777" w:rsidR="00CF42AA" w:rsidRPr="004B776F" w:rsidRDefault="00CF42AA" w:rsidP="000671FC">
            <w:pPr>
              <w:pStyle w:val="ACLTextFirstLine"/>
              <w:ind w:firstLine="0"/>
              <w:rPr>
                <w:ins w:id="502" w:author="Zhu Hengda" w:date="2025-03-04T02:00:00Z" w16du:dateUtc="2025-03-03T18:00:00Z"/>
                <w:sz w:val="20"/>
                <w:szCs w:val="20"/>
                <w:lang w:val="en-MO" w:eastAsia="zh-CN"/>
                <w:rPrChange w:id="503" w:author="Zhu Hengda" w:date="2025-03-04T02:01:00Z" w16du:dateUtc="2025-03-03T18:01:00Z">
                  <w:rPr>
                    <w:ins w:id="504" w:author="Zhu Hengda" w:date="2025-03-04T02:00:00Z" w16du:dateUtc="2025-03-03T18:00:00Z"/>
                    <w:lang w:val="en-MO" w:eastAsia="zh-CN"/>
                  </w:rPr>
                </w:rPrChange>
              </w:rPr>
            </w:pPr>
            <w:ins w:id="505" w:author="Zhu Hengda" w:date="2025-03-04T02:00:00Z" w16du:dateUtc="2025-03-03T18:00:00Z">
              <w:r w:rsidRPr="004B776F">
                <w:rPr>
                  <w:sz w:val="20"/>
                  <w:szCs w:val="20"/>
                  <w:lang w:val="en-MO" w:eastAsia="zh-CN"/>
                  <w:rPrChange w:id="506" w:author="Zhu Hengda" w:date="2025-03-04T02:01:00Z" w16du:dateUtc="2025-03-03T18:01:00Z">
                    <w:rPr>
                      <w:lang w:val="en-MO" w:eastAsia="zh-CN"/>
                    </w:rPr>
                  </w:rPrChange>
                </w:rPr>
                <w:t>80.53</w:t>
              </w:r>
            </w:ins>
          </w:p>
        </w:tc>
      </w:tr>
    </w:tbl>
    <w:p w14:paraId="613FBDDB" w14:textId="77777777" w:rsidR="00CF42AA" w:rsidRPr="004B776F" w:rsidRDefault="00CF42AA" w:rsidP="004B776F">
      <w:pPr>
        <w:pStyle w:val="ACLTextFirstLine"/>
        <w:ind w:firstLine="0"/>
        <w:jc w:val="center"/>
        <w:rPr>
          <w:ins w:id="507" w:author="Zhu Hengda" w:date="2025-03-04T01:59:00Z"/>
          <w:sz w:val="20"/>
          <w:szCs w:val="20"/>
          <w:lang w:val="en-MO" w:eastAsia="zh-CN"/>
          <w:rPrChange w:id="508" w:author="Zhu Hengda" w:date="2025-03-04T02:01:00Z" w16du:dateUtc="2025-03-03T18:01:00Z">
            <w:rPr>
              <w:ins w:id="509" w:author="Zhu Hengda" w:date="2025-03-04T01:59:00Z"/>
              <w:lang w:val="en-MO" w:eastAsia="zh-CN"/>
            </w:rPr>
          </w:rPrChange>
        </w:rPr>
        <w:pPrChange w:id="510" w:author="Zhu Hengda" w:date="2025-03-04T02:01:00Z" w16du:dateUtc="2025-03-03T18:01:00Z">
          <w:pPr>
            <w:pStyle w:val="ACLTextFirstLine"/>
          </w:pPr>
        </w:pPrChange>
      </w:pPr>
      <w:ins w:id="511" w:author="Zhu Hengda" w:date="2025-03-04T01:59:00Z">
        <w:r w:rsidRPr="004B776F">
          <w:rPr>
            <w:b/>
            <w:bCs/>
            <w:sz w:val="20"/>
            <w:szCs w:val="20"/>
            <w:lang w:val="en-MO" w:eastAsia="zh-CN"/>
            <w:rPrChange w:id="512" w:author="Zhu Hengda" w:date="2025-03-04T02:01:00Z" w16du:dateUtc="2025-03-03T18:01:00Z">
              <w:rPr>
                <w:b/>
                <w:bCs/>
                <w:lang w:val="en-MO" w:eastAsia="zh-CN"/>
              </w:rPr>
            </w:rPrChange>
          </w:rPr>
          <w:t>Table 2: Model Performance on Different Datasets</w:t>
        </w:r>
      </w:ins>
    </w:p>
    <w:p w14:paraId="48A7AE0B" w14:textId="0D42AFB0" w:rsidR="004447D0" w:rsidRPr="004447D0" w:rsidRDefault="00000000">
      <w:pPr>
        <w:pStyle w:val="ACLText"/>
        <w:jc w:val="center"/>
        <w:rPr>
          <w:del w:id="513" w:author="Zhu Hengda" w:date="2025-02-27T11:52:00Z"/>
          <w:sz w:val="16"/>
          <w:szCs w:val="16"/>
          <w:rPrChange w:id="514" w:author="Zhu Hengda" w:date="2025-02-27T12:08:00Z">
            <w:rPr>
              <w:del w:id="515" w:author="Zhu Hengda" w:date="2025-02-27T11:52:00Z"/>
              <w:sz w:val="16"/>
              <w:szCs w:val="16"/>
              <w:lang w:val="zh-CN" w:eastAsia="zh-CN"/>
            </w:rPr>
          </w:rPrChange>
        </w:rPr>
      </w:pPr>
      <w:ins w:id="516" w:author="小杨桃" w:date="2025-02-27T21:33:00Z">
        <w:del w:id="517" w:author="Zhu Hengda" w:date="2025-03-04T02:02:00Z" w16du:dateUtc="2025-03-03T18:02:00Z">
          <w:r w:rsidDel="004B776F">
            <w:rPr>
              <w:sz w:val="16"/>
              <w:szCs w:val="16"/>
            </w:rPr>
            <w:delText>2</w:delText>
          </w:r>
        </w:del>
      </w:ins>
    </w:p>
    <w:p w14:paraId="4129103D" w14:textId="77777777" w:rsidR="004447D0" w:rsidRPr="009F4E39" w:rsidRDefault="004447D0" w:rsidP="004447D0">
      <w:pPr>
        <w:pStyle w:val="ACLText"/>
        <w:rPr>
          <w:ins w:id="518" w:author="Zhu Hengda" w:date="2025-02-27T12:08:00Z"/>
          <w:lang w:eastAsia="zh-CN"/>
          <w:rPrChange w:id="519" w:author="Zhu Hengda" w:date="2025-03-04T01:44:00Z" w16du:dateUtc="2025-03-03T17:44:00Z">
            <w:rPr>
              <w:ins w:id="520" w:author="Zhu Hengda" w:date="2025-02-27T12:08:00Z"/>
              <w:lang w:val="zh-CN" w:eastAsia="zh-CN"/>
            </w:rPr>
          </w:rPrChange>
        </w:rPr>
        <w:pPrChange w:id="521" w:author="Zhu Hengda" w:date="2025-02-27T12:15:00Z">
          <w:pPr>
            <w:pStyle w:val="ACLText"/>
            <w:jc w:val="left"/>
          </w:pPr>
        </w:pPrChange>
      </w:pPr>
    </w:p>
    <w:p w14:paraId="5DA7D3BB" w14:textId="77777777" w:rsidR="004B776F" w:rsidRPr="004B776F" w:rsidRDefault="004B776F" w:rsidP="004B776F">
      <w:pPr>
        <w:pStyle w:val="ACLTextFirstLine"/>
        <w:ind w:firstLine="0"/>
        <w:rPr>
          <w:ins w:id="522" w:author="Zhu Hengda" w:date="2025-03-04T02:02:00Z"/>
          <w:lang w:val="en-MO" w:eastAsia="zh-CN"/>
        </w:rPr>
        <w:pPrChange w:id="523" w:author="Zhu Hengda" w:date="2025-03-04T02:02:00Z" w16du:dateUtc="2025-03-03T18:02:00Z">
          <w:pPr>
            <w:pStyle w:val="ACLTextFirstLine"/>
          </w:pPr>
        </w:pPrChange>
      </w:pPr>
      <w:ins w:id="524" w:author="Zhu Hengda" w:date="2025-03-04T02:02:00Z">
        <w:r w:rsidRPr="004B776F">
          <w:rPr>
            <w:lang w:val="en-MO" w:eastAsia="zh-CN"/>
          </w:rPr>
          <w:t>From the table, we can observe the following:</w:t>
        </w:r>
      </w:ins>
    </w:p>
    <w:p w14:paraId="0A72A7BF" w14:textId="77777777" w:rsidR="004B776F" w:rsidRPr="004B776F" w:rsidRDefault="004B776F" w:rsidP="004B776F">
      <w:pPr>
        <w:pStyle w:val="ACLTextFirstLine"/>
        <w:ind w:firstLine="0"/>
        <w:rPr>
          <w:ins w:id="525" w:author="Zhu Hengda" w:date="2025-03-04T02:02:00Z"/>
          <w:lang w:val="en-MO" w:eastAsia="zh-CN"/>
        </w:rPr>
        <w:pPrChange w:id="526" w:author="Zhu Hengda" w:date="2025-03-04T02:02:00Z" w16du:dateUtc="2025-03-03T18:02:00Z">
          <w:pPr>
            <w:pStyle w:val="ACLTextFirstLine"/>
          </w:pPr>
        </w:pPrChange>
      </w:pPr>
      <w:ins w:id="527" w:author="Zhu Hengda" w:date="2025-03-04T02:02:00Z">
        <w:r w:rsidRPr="004B776F">
          <w:rPr>
            <w:lang w:val="en-MO" w:eastAsia="zh-CN"/>
          </w:rPr>
          <w:t xml:space="preserve">• The model performed </w:t>
        </w:r>
        <w:r w:rsidRPr="004B776F">
          <w:rPr>
            <w:b/>
            <w:bCs/>
            <w:lang w:val="en-MO" w:eastAsia="zh-CN"/>
          </w:rPr>
          <w:t>best on Test B</w:t>
        </w:r>
        <w:r w:rsidRPr="004B776F">
          <w:rPr>
            <w:lang w:val="en-MO" w:eastAsia="zh-CN"/>
          </w:rPr>
          <w:t xml:space="preserve">, with a precision of </w:t>
        </w:r>
        <w:r w:rsidRPr="004B776F">
          <w:rPr>
            <w:b/>
            <w:bCs/>
            <w:lang w:val="en-MO" w:eastAsia="zh-CN"/>
          </w:rPr>
          <w:t>86.65%</w:t>
        </w:r>
        <w:r w:rsidRPr="004B776F">
          <w:rPr>
            <w:lang w:val="en-MO" w:eastAsia="zh-CN"/>
          </w:rPr>
          <w:t xml:space="preserve">, recall of </w:t>
        </w:r>
        <w:r w:rsidRPr="004B776F">
          <w:rPr>
            <w:b/>
            <w:bCs/>
            <w:lang w:val="en-MO" w:eastAsia="zh-CN"/>
          </w:rPr>
          <w:t>85.71%</w:t>
        </w:r>
        <w:r w:rsidRPr="004B776F">
          <w:rPr>
            <w:lang w:val="en-MO" w:eastAsia="zh-CN"/>
          </w:rPr>
          <w:t xml:space="preserve">, and F1 score of </w:t>
        </w:r>
        <w:r w:rsidRPr="004B776F">
          <w:rPr>
            <w:b/>
            <w:bCs/>
            <w:lang w:val="en-MO" w:eastAsia="zh-CN"/>
          </w:rPr>
          <w:t>86.18%</w:t>
        </w:r>
        <w:r w:rsidRPr="004B776F">
          <w:rPr>
            <w:lang w:val="en-MO" w:eastAsia="zh-CN"/>
          </w:rPr>
          <w:t xml:space="preserve">. This suggests that the model was able to identify entities in </w:t>
        </w:r>
        <w:r w:rsidRPr="004B776F">
          <w:rPr>
            <w:b/>
            <w:bCs/>
            <w:lang w:val="en-MO" w:eastAsia="zh-CN"/>
          </w:rPr>
          <w:t>Test B</w:t>
        </w:r>
        <w:r w:rsidRPr="004B776F">
          <w:rPr>
            <w:lang w:val="en-MO" w:eastAsia="zh-CN"/>
          </w:rPr>
          <w:t xml:space="preserve"> with high accuracy and completeness.</w:t>
        </w:r>
      </w:ins>
    </w:p>
    <w:p w14:paraId="6B99F2B2" w14:textId="77777777" w:rsidR="004B776F" w:rsidRPr="004B776F" w:rsidRDefault="004B776F" w:rsidP="004B776F">
      <w:pPr>
        <w:pStyle w:val="ACLTextFirstLine"/>
        <w:ind w:firstLine="0"/>
        <w:rPr>
          <w:ins w:id="528" w:author="Zhu Hengda" w:date="2025-03-04T02:02:00Z"/>
          <w:lang w:val="en-MO" w:eastAsia="zh-CN"/>
        </w:rPr>
        <w:pPrChange w:id="529" w:author="Zhu Hengda" w:date="2025-03-04T02:02:00Z" w16du:dateUtc="2025-03-03T18:02:00Z">
          <w:pPr>
            <w:pStyle w:val="ACLTextFirstLine"/>
          </w:pPr>
        </w:pPrChange>
      </w:pPr>
      <w:ins w:id="530" w:author="Zhu Hengda" w:date="2025-03-04T02:02:00Z">
        <w:r w:rsidRPr="004B776F">
          <w:rPr>
            <w:lang w:val="en-MO" w:eastAsia="zh-CN"/>
          </w:rPr>
          <w:t xml:space="preserve">• For </w:t>
        </w:r>
        <w:r w:rsidRPr="004B776F">
          <w:rPr>
            <w:b/>
            <w:bCs/>
            <w:lang w:val="en-MO" w:eastAsia="zh-CN"/>
          </w:rPr>
          <w:t>Test A</w:t>
        </w:r>
        <w:r w:rsidRPr="004B776F">
          <w:rPr>
            <w:lang w:val="en-MO" w:eastAsia="zh-CN"/>
          </w:rPr>
          <w:t xml:space="preserve">, the precision was </w:t>
        </w:r>
        <w:r w:rsidRPr="004B776F">
          <w:rPr>
            <w:b/>
            <w:bCs/>
            <w:lang w:val="en-MO" w:eastAsia="zh-CN"/>
          </w:rPr>
          <w:t>84.42%</w:t>
        </w:r>
        <w:r w:rsidRPr="004B776F">
          <w:rPr>
            <w:lang w:val="en-MO" w:eastAsia="zh-CN"/>
          </w:rPr>
          <w:t xml:space="preserve">, while the recall was lower at </w:t>
        </w:r>
        <w:r w:rsidRPr="004B776F">
          <w:rPr>
            <w:b/>
            <w:bCs/>
            <w:lang w:val="en-MO" w:eastAsia="zh-CN"/>
          </w:rPr>
          <w:t>73.86%</w:t>
        </w:r>
        <w:r w:rsidRPr="004B776F">
          <w:rPr>
            <w:lang w:val="en-MO" w:eastAsia="zh-CN"/>
          </w:rPr>
          <w:t xml:space="preserve">, leading to an F1 score of </w:t>
        </w:r>
        <w:r w:rsidRPr="004B776F">
          <w:rPr>
            <w:b/>
            <w:bCs/>
            <w:lang w:val="en-MO" w:eastAsia="zh-CN"/>
          </w:rPr>
          <w:t>78.79%</w:t>
        </w:r>
        <w:r w:rsidRPr="004B776F">
          <w:rPr>
            <w:lang w:val="en-MO" w:eastAsia="zh-CN"/>
          </w:rPr>
          <w:t xml:space="preserve">. The lower recall may indicate that certain entities were </w:t>
        </w:r>
        <w:r w:rsidRPr="004B776F">
          <w:rPr>
            <w:b/>
            <w:bCs/>
            <w:lang w:val="en-MO" w:eastAsia="zh-CN"/>
          </w:rPr>
          <w:t>missed</w:t>
        </w:r>
        <w:r w:rsidRPr="004B776F">
          <w:rPr>
            <w:lang w:val="en-MO" w:eastAsia="zh-CN"/>
          </w:rPr>
          <w:t>, potentially due to the complexity or variety of entities in this dataset.</w:t>
        </w:r>
      </w:ins>
    </w:p>
    <w:p w14:paraId="0C008C3B" w14:textId="77777777" w:rsidR="004B776F" w:rsidRPr="004B776F" w:rsidRDefault="004B776F" w:rsidP="004B776F">
      <w:pPr>
        <w:pStyle w:val="ACLTextFirstLine"/>
        <w:ind w:firstLine="0"/>
        <w:rPr>
          <w:ins w:id="531" w:author="Zhu Hengda" w:date="2025-03-04T02:02:00Z"/>
          <w:lang w:val="en-MO" w:eastAsia="zh-CN"/>
        </w:rPr>
        <w:pPrChange w:id="532" w:author="Zhu Hengda" w:date="2025-03-04T02:02:00Z" w16du:dateUtc="2025-03-03T18:02:00Z">
          <w:pPr>
            <w:pStyle w:val="ACLTextFirstLine"/>
          </w:pPr>
        </w:pPrChange>
      </w:pPr>
      <w:ins w:id="533" w:author="Zhu Hengda" w:date="2025-03-04T02:02:00Z">
        <w:r w:rsidRPr="004B776F">
          <w:rPr>
            <w:lang w:val="en-MO" w:eastAsia="zh-CN"/>
          </w:rPr>
          <w:t xml:space="preserve">• </w:t>
        </w:r>
        <w:r w:rsidRPr="004B776F">
          <w:rPr>
            <w:b/>
            <w:bCs/>
            <w:lang w:val="en-MO" w:eastAsia="zh-CN"/>
          </w:rPr>
          <w:t>Test C</w:t>
        </w:r>
        <w:r w:rsidRPr="004B776F">
          <w:rPr>
            <w:lang w:val="en-MO" w:eastAsia="zh-CN"/>
          </w:rPr>
          <w:t xml:space="preserve"> showed a </w:t>
        </w:r>
        <w:r w:rsidRPr="004B776F">
          <w:rPr>
            <w:b/>
            <w:bCs/>
            <w:lang w:val="en-MO" w:eastAsia="zh-CN"/>
          </w:rPr>
          <w:t>balanced performance</w:t>
        </w:r>
        <w:r w:rsidRPr="004B776F">
          <w:rPr>
            <w:lang w:val="en-MO" w:eastAsia="zh-CN"/>
          </w:rPr>
          <w:t xml:space="preserve">, with a precision of </w:t>
        </w:r>
        <w:r w:rsidRPr="004B776F">
          <w:rPr>
            <w:b/>
            <w:bCs/>
            <w:lang w:val="en-MO" w:eastAsia="zh-CN"/>
          </w:rPr>
          <w:t>70.33%</w:t>
        </w:r>
        <w:r w:rsidRPr="004B776F">
          <w:rPr>
            <w:lang w:val="en-MO" w:eastAsia="zh-CN"/>
          </w:rPr>
          <w:t xml:space="preserve"> and a recall of </w:t>
        </w:r>
        <w:r w:rsidRPr="004B776F">
          <w:rPr>
            <w:b/>
            <w:bCs/>
            <w:lang w:val="en-MO" w:eastAsia="zh-CN"/>
          </w:rPr>
          <w:t>83.09%</w:t>
        </w:r>
        <w:r w:rsidRPr="004B776F">
          <w:rPr>
            <w:lang w:val="en-MO" w:eastAsia="zh-CN"/>
          </w:rPr>
          <w:t xml:space="preserve">, leading to an F1 score of </w:t>
        </w:r>
        <w:r w:rsidRPr="004B776F">
          <w:rPr>
            <w:b/>
            <w:bCs/>
            <w:lang w:val="en-MO" w:eastAsia="zh-CN"/>
          </w:rPr>
          <w:t>76.18%</w:t>
        </w:r>
        <w:r w:rsidRPr="004B776F">
          <w:rPr>
            <w:lang w:val="en-MO" w:eastAsia="zh-CN"/>
          </w:rPr>
          <w:t xml:space="preserve">. The relatively lower precision suggests some </w:t>
        </w:r>
        <w:r w:rsidRPr="004B776F">
          <w:rPr>
            <w:b/>
            <w:bCs/>
            <w:lang w:val="en-MO" w:eastAsia="zh-CN"/>
          </w:rPr>
          <w:t>false positives</w:t>
        </w:r>
        <w:r w:rsidRPr="004B776F">
          <w:rPr>
            <w:lang w:val="en-MO" w:eastAsia="zh-CN"/>
          </w:rPr>
          <w:t>, where entities may have been incorrectly identified.</w:t>
        </w:r>
      </w:ins>
    </w:p>
    <w:p w14:paraId="0C1066C3" w14:textId="77777777" w:rsidR="004B776F" w:rsidRPr="004B776F" w:rsidRDefault="004B776F" w:rsidP="004B776F">
      <w:pPr>
        <w:pStyle w:val="ACLTextFirstLine"/>
        <w:ind w:firstLine="0"/>
        <w:rPr>
          <w:ins w:id="534" w:author="Zhu Hengda" w:date="2025-03-04T02:02:00Z"/>
          <w:lang w:val="en-MO" w:eastAsia="zh-CN"/>
        </w:rPr>
        <w:pPrChange w:id="535" w:author="Zhu Hengda" w:date="2025-03-04T02:02:00Z" w16du:dateUtc="2025-03-03T18:02:00Z">
          <w:pPr>
            <w:pStyle w:val="ACLTextFirstLine"/>
          </w:pPr>
        </w:pPrChange>
      </w:pPr>
      <w:ins w:id="536" w:author="Zhu Hengda" w:date="2025-03-04T02:02:00Z">
        <w:r w:rsidRPr="004B776F">
          <w:rPr>
            <w:lang w:val="en-MO" w:eastAsia="zh-CN"/>
          </w:rPr>
          <w:t xml:space="preserve">• </w:t>
        </w:r>
        <w:r w:rsidRPr="004B776F">
          <w:rPr>
            <w:b/>
            <w:bCs/>
            <w:lang w:val="en-MO" w:eastAsia="zh-CN"/>
          </w:rPr>
          <w:t>Overall</w:t>
        </w:r>
        <w:r w:rsidRPr="004B776F">
          <w:rPr>
            <w:lang w:val="en-MO" w:eastAsia="zh-CN"/>
          </w:rPr>
          <w:t xml:space="preserve">, the model’s performance across all datasets achieved an </w:t>
        </w:r>
        <w:r w:rsidRPr="004B776F">
          <w:rPr>
            <w:b/>
            <w:bCs/>
            <w:lang w:val="en-MO" w:eastAsia="zh-CN"/>
          </w:rPr>
          <w:t>F1 score of 80.53%</w:t>
        </w:r>
        <w:r w:rsidRPr="004B776F">
          <w:rPr>
            <w:lang w:val="en-MO" w:eastAsia="zh-CN"/>
          </w:rPr>
          <w:t xml:space="preserve">, </w:t>
        </w:r>
        <w:r w:rsidRPr="004B776F">
          <w:rPr>
            <w:lang w:val="en-MO" w:eastAsia="zh-CN"/>
          </w:rPr>
          <w:lastRenderedPageBreak/>
          <w:t xml:space="preserve">indicating a solid overall ability to recognize named entities in </w:t>
        </w:r>
        <w:r w:rsidRPr="004B776F">
          <w:rPr>
            <w:b/>
            <w:bCs/>
            <w:lang w:val="en-MO" w:eastAsia="zh-CN"/>
          </w:rPr>
          <w:t>ancient Chinese texts</w:t>
        </w:r>
        <w:r w:rsidRPr="004B776F">
          <w:rPr>
            <w:lang w:val="en-MO" w:eastAsia="zh-CN"/>
          </w:rPr>
          <w:t>.</w:t>
        </w:r>
      </w:ins>
    </w:p>
    <w:p w14:paraId="6C430A93" w14:textId="77777777" w:rsidR="004B776F" w:rsidRPr="004B776F" w:rsidRDefault="004B776F" w:rsidP="004B776F">
      <w:pPr>
        <w:pStyle w:val="ACLTextFirstLine"/>
        <w:ind w:firstLine="0"/>
        <w:rPr>
          <w:ins w:id="537" w:author="Zhu Hengda" w:date="2025-03-04T02:02:00Z"/>
          <w:lang w:val="en-MO" w:eastAsia="zh-CN"/>
        </w:rPr>
        <w:pPrChange w:id="538" w:author="Zhu Hengda" w:date="2025-03-04T02:02:00Z" w16du:dateUtc="2025-03-03T18:02:00Z">
          <w:pPr>
            <w:pStyle w:val="ACLTextFirstLine"/>
          </w:pPr>
        </w:pPrChange>
      </w:pPr>
    </w:p>
    <w:p w14:paraId="62F98B08" w14:textId="77777777" w:rsidR="004B776F" w:rsidRPr="004B776F" w:rsidRDefault="004B776F" w:rsidP="004B776F">
      <w:pPr>
        <w:pStyle w:val="ACLTextFirstLine"/>
        <w:ind w:firstLine="0"/>
        <w:rPr>
          <w:ins w:id="539" w:author="Zhu Hengda" w:date="2025-03-04T02:02:00Z"/>
          <w:lang w:val="en-MO" w:eastAsia="zh-CN"/>
        </w:rPr>
        <w:pPrChange w:id="540" w:author="Zhu Hengda" w:date="2025-03-04T02:02:00Z" w16du:dateUtc="2025-03-03T18:02:00Z">
          <w:pPr>
            <w:pStyle w:val="ACLTextFirstLine"/>
          </w:pPr>
        </w:pPrChange>
      </w:pPr>
      <w:ins w:id="541" w:author="Zhu Hengda" w:date="2025-03-04T02:02:00Z">
        <w:r w:rsidRPr="004B776F">
          <w:rPr>
            <w:lang w:val="en-MO" w:eastAsia="zh-CN"/>
          </w:rPr>
          <w:t xml:space="preserve">The performance comparison between our model and the baseline is further illustrated in </w:t>
        </w:r>
        <w:r w:rsidRPr="004B776F">
          <w:rPr>
            <w:b/>
            <w:bCs/>
            <w:lang w:val="en-MO" w:eastAsia="zh-CN"/>
          </w:rPr>
          <w:t>Figure 1</w:t>
        </w:r>
        <w:r w:rsidRPr="004B776F">
          <w:rPr>
            <w:lang w:val="en-MO" w:eastAsia="zh-CN"/>
          </w:rPr>
          <w:t xml:space="preserve"> below.</w:t>
        </w:r>
      </w:ins>
    </w:p>
    <w:p w14:paraId="246581F7" w14:textId="75E12FD0" w:rsidR="004447D0" w:rsidRPr="004B776F" w:rsidRDefault="004B776F">
      <w:pPr>
        <w:pStyle w:val="ACLTextFirstLine"/>
        <w:ind w:firstLine="0"/>
        <w:rPr>
          <w:ins w:id="542" w:author="Zhu Hengda" w:date="2025-02-27T12:16:00Z"/>
          <w:lang w:val="en-MO" w:eastAsia="zh-CN"/>
          <w:rPrChange w:id="543" w:author="Zhu Hengda" w:date="2025-03-04T02:02:00Z" w16du:dateUtc="2025-03-03T18:02:00Z">
            <w:rPr>
              <w:ins w:id="544" w:author="Zhu Hengda" w:date="2025-02-27T12:16:00Z"/>
              <w:lang w:val="zh-CN" w:eastAsia="zh-CN"/>
            </w:rPr>
          </w:rPrChange>
        </w:rPr>
      </w:pPr>
      <w:ins w:id="545" w:author="Zhu Hengda" w:date="2025-03-04T02:03:00Z" w16du:dateUtc="2025-03-03T18:03:00Z">
        <w:r>
          <w:rPr>
            <w:noProof/>
            <w:lang w:val="en-MO" w:eastAsia="zh-CN"/>
          </w:rPr>
          <w:drawing>
            <wp:inline distT="0" distB="0" distL="0" distR="0" wp14:anchorId="5AF43D44" wp14:editId="6B082D79">
              <wp:extent cx="2770505" cy="1574800"/>
              <wp:effectExtent l="0" t="0" r="0" b="0"/>
              <wp:docPr id="1985569274" name="Picture 3"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69274" name="Picture 3" descr="A graph with lines and numbe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0505" cy="1574800"/>
                      </a:xfrm>
                      <a:prstGeom prst="rect">
                        <a:avLst/>
                      </a:prstGeom>
                    </pic:spPr>
                  </pic:pic>
                </a:graphicData>
              </a:graphic>
            </wp:inline>
          </w:drawing>
        </w:r>
      </w:ins>
    </w:p>
    <w:p w14:paraId="51A7013B" w14:textId="77777777" w:rsidR="004B776F" w:rsidRPr="004B776F" w:rsidRDefault="004B776F" w:rsidP="004B776F">
      <w:pPr>
        <w:pStyle w:val="ACLTextFirstLine"/>
        <w:ind w:firstLine="0"/>
        <w:jc w:val="center"/>
        <w:rPr>
          <w:ins w:id="546" w:author="Zhu Hengda" w:date="2025-03-04T02:03:00Z"/>
          <w:sz w:val="15"/>
          <w:szCs w:val="15"/>
          <w:lang w:val="en-MO" w:eastAsia="zh-CN"/>
          <w:rPrChange w:id="547" w:author="Zhu Hengda" w:date="2025-03-04T02:03:00Z" w16du:dateUtc="2025-03-03T18:03:00Z">
            <w:rPr>
              <w:ins w:id="548" w:author="Zhu Hengda" w:date="2025-03-04T02:03:00Z"/>
              <w:lang w:val="en-MO" w:eastAsia="zh-CN"/>
            </w:rPr>
          </w:rPrChange>
        </w:rPr>
        <w:pPrChange w:id="549" w:author="Zhu Hengda" w:date="2025-03-04T02:03:00Z" w16du:dateUtc="2025-03-03T18:03:00Z">
          <w:pPr>
            <w:pStyle w:val="ACLTextFirstLine"/>
          </w:pPr>
        </w:pPrChange>
      </w:pPr>
      <w:ins w:id="550" w:author="Zhu Hengda" w:date="2025-03-04T02:03:00Z">
        <w:r w:rsidRPr="004B776F">
          <w:rPr>
            <w:b/>
            <w:bCs/>
            <w:sz w:val="15"/>
            <w:szCs w:val="15"/>
            <w:lang w:val="en-MO" w:eastAsia="zh-CN"/>
            <w:rPrChange w:id="551" w:author="Zhu Hengda" w:date="2025-03-04T02:03:00Z" w16du:dateUtc="2025-03-03T18:03:00Z">
              <w:rPr>
                <w:b/>
                <w:bCs/>
                <w:lang w:val="en-MO" w:eastAsia="zh-CN"/>
              </w:rPr>
            </w:rPrChange>
          </w:rPr>
          <w:t>Figure 1: Performance Comparison Between Our Model and Baseline</w:t>
        </w:r>
      </w:ins>
    </w:p>
    <w:p w14:paraId="6537B878" w14:textId="0CEA641E" w:rsidR="004447D0" w:rsidRDefault="004447D0">
      <w:pPr>
        <w:pStyle w:val="ACLTextFirstLine"/>
        <w:ind w:firstLine="0"/>
        <w:rPr>
          <w:ins w:id="552" w:author="Zhu Hengda" w:date="2025-03-04T02:04:00Z" w16du:dateUtc="2025-03-03T18:04:00Z"/>
          <w:lang w:val="en-MO" w:eastAsia="zh-CN"/>
        </w:rPr>
      </w:pPr>
    </w:p>
    <w:p w14:paraId="7F0E3838" w14:textId="79AF55EE" w:rsidR="007E7811" w:rsidRDefault="007E7811">
      <w:pPr>
        <w:pStyle w:val="ACLTextFirstLine"/>
        <w:ind w:firstLine="0"/>
        <w:rPr>
          <w:ins w:id="553" w:author="Zhu Hengda" w:date="2025-03-04T02:09:00Z" w16du:dateUtc="2025-03-03T18:09:00Z"/>
          <w:lang w:val="en-MO" w:eastAsia="zh-CN"/>
        </w:rPr>
      </w:pPr>
      <w:ins w:id="554" w:author="Zhu Hengda" w:date="2025-03-04T02:04:00Z">
        <w:r w:rsidRPr="007E7811">
          <w:rPr>
            <w:lang w:val="en-MO" w:eastAsia="zh-CN"/>
          </w:rPr>
          <w:t xml:space="preserve">The figure highlights how our model compares with the baseline in terms of </w:t>
        </w:r>
        <w:r w:rsidRPr="007E7811">
          <w:rPr>
            <w:b/>
            <w:bCs/>
            <w:lang w:val="en-MO" w:eastAsia="zh-CN"/>
          </w:rPr>
          <w:t>Precision, Recall, and F1 Score</w:t>
        </w:r>
        <w:r w:rsidRPr="007E7811">
          <w:rPr>
            <w:lang w:val="en-MO" w:eastAsia="zh-CN"/>
          </w:rPr>
          <w:t xml:space="preserve"> across the three test sets. While our model achieves slightly higher F1 scores overall, </w:t>
        </w:r>
        <w:r w:rsidRPr="007E7811">
          <w:rPr>
            <w:b/>
            <w:bCs/>
            <w:lang w:val="en-MO" w:eastAsia="zh-CN"/>
          </w:rPr>
          <w:t>Test C remains challenging</w:t>
        </w:r>
        <w:r w:rsidRPr="007E7811">
          <w:rPr>
            <w:lang w:val="en-MO" w:eastAsia="zh-CN"/>
          </w:rPr>
          <w:t>, showing lower precision and recall compared to the other datasets.</w:t>
        </w:r>
      </w:ins>
    </w:p>
    <w:p w14:paraId="60807C63" w14:textId="77777777" w:rsidR="00737266" w:rsidRPr="004B776F" w:rsidRDefault="00737266">
      <w:pPr>
        <w:pStyle w:val="ACLTextFirstLine"/>
        <w:ind w:firstLine="0"/>
        <w:rPr>
          <w:ins w:id="555" w:author="Zhu Hengda" w:date="2025-02-27T12:07:00Z"/>
          <w:lang w:val="en-MO" w:eastAsia="zh-CN"/>
          <w:rPrChange w:id="556" w:author="Zhu Hengda" w:date="2025-03-04T02:03:00Z" w16du:dateUtc="2025-03-03T18:03:00Z">
            <w:rPr>
              <w:ins w:id="557" w:author="Zhu Hengda" w:date="2025-02-27T12:07:00Z"/>
            </w:rPr>
          </w:rPrChange>
        </w:rPr>
      </w:pPr>
    </w:p>
    <w:bookmarkEnd w:id="390"/>
    <w:p w14:paraId="25ACC855" w14:textId="77777777" w:rsidR="004447D0" w:rsidRDefault="00000000">
      <w:pPr>
        <w:pStyle w:val="ACLSubsection"/>
        <w:rPr>
          <w:del w:id="558" w:author="Zhu Hengda" w:date="2025-02-27T12:16:00Z"/>
        </w:rPr>
      </w:pPr>
      <w:del w:id="559" w:author="Zhu Hengda" w:date="2025-02-27T12:16:00Z">
        <w:r>
          <w:delText>Fonts</w:delText>
        </w:r>
      </w:del>
    </w:p>
    <w:p w14:paraId="708E3E91" w14:textId="77777777" w:rsidR="004447D0" w:rsidRDefault="00000000">
      <w:pPr>
        <w:pStyle w:val="ACLText"/>
        <w:rPr>
          <w:del w:id="560" w:author="Zhu Hengda" w:date="2025-02-27T12:16:00Z"/>
          <w:lang w:eastAsia="en-US"/>
        </w:rPr>
      </w:pPr>
      <w:del w:id="561" w:author="Zhu Hengda" w:date="2025-02-27T12:16:00Z">
        <w:r>
          <w:delText xml:space="preserve">For uniformity, </w:delText>
        </w:r>
        <w:r>
          <w:rPr>
            <w:b/>
            <w:bCs/>
          </w:rPr>
          <w:delText xml:space="preserve">Times </w:delText>
        </w:r>
        <w:r>
          <w:delText xml:space="preserve">font should be used. If Times is not available, you may use </w:delText>
        </w:r>
        <w:r>
          <w:rPr>
            <w:b/>
            <w:bCs/>
          </w:rPr>
          <w:delText xml:space="preserve">Times New Roman </w:delText>
        </w:r>
        <w:r>
          <w:delText xml:space="preserve">or </w:delText>
        </w:r>
        <w:r>
          <w:rPr>
            <w:b/>
            <w:bCs/>
          </w:rPr>
          <w:delText>Computer Modern Roman</w:delText>
        </w:r>
        <w:r>
          <w:delText>.</w:delText>
        </w:r>
      </w:del>
    </w:p>
    <w:p w14:paraId="1C032AC7" w14:textId="77777777" w:rsidR="004447D0" w:rsidRDefault="00000000">
      <w:pPr>
        <w:pStyle w:val="ACLTextFirstLine"/>
        <w:rPr>
          <w:del w:id="562" w:author="Zhu Hengda" w:date="2025-02-27T12:16:00Z"/>
          <w:lang w:eastAsia="en-US"/>
        </w:rPr>
      </w:pPr>
      <w:del w:id="563" w:author="Zhu Hengda" w:date="2025-02-27T12:16:00Z">
        <w:r>
          <w:fldChar w:fldCharType="begin"/>
        </w:r>
        <w:r>
          <w:rPr>
            <w:lang w:eastAsia="en-US"/>
          </w:rPr>
          <w:delInstrText xml:space="preserve"> REF _Ref345010417 \h </w:delInstrText>
        </w:r>
        <w:r>
          <w:fldChar w:fldCharType="separate"/>
        </w:r>
        <w:r>
          <w:delText>Table 1</w:delText>
        </w:r>
        <w:r>
          <w:fldChar w:fldCharType="end"/>
        </w:r>
        <w:r>
          <w:rPr>
            <w:lang w:eastAsia="en-US"/>
          </w:rPr>
          <w:delText xml:space="preserve"> specifies what font sizes and styles must be used for each type of text in the manuscript.</w:delText>
        </w:r>
      </w:del>
    </w:p>
    <w:p w14:paraId="408CCF90" w14:textId="77777777" w:rsidR="004447D0" w:rsidRDefault="00000000">
      <w:pPr>
        <w:pStyle w:val="ACLSubsection"/>
        <w:rPr>
          <w:del w:id="564" w:author="Zhu Hengda" w:date="2025-02-27T12:16:00Z"/>
        </w:rPr>
      </w:pPr>
      <w:del w:id="565" w:author="Zhu Hengda" w:date="2025-02-27T12:16:00Z">
        <w:r>
          <w:delText>Ruler</w:delText>
        </w:r>
      </w:del>
    </w:p>
    <w:p w14:paraId="750394C9" w14:textId="77777777" w:rsidR="004447D0" w:rsidRDefault="00000000">
      <w:pPr>
        <w:pStyle w:val="ACLText"/>
        <w:rPr>
          <w:del w:id="566" w:author="Zhu Hengda" w:date="2025-02-27T12:16:00Z"/>
        </w:rPr>
      </w:pPr>
      <w:del w:id="567" w:author="Zhu Hengda" w:date="2025-02-27T12:16:00Z">
        <w:r>
          <w:delText>In this Word template, the rule is displayed only in the left margin, using the “Line Numbers” feature (available under Layout / Line Numbers / Continuous).</w:delText>
        </w:r>
        <w:bookmarkStart w:id="568" w:name="TheFirstPage"/>
        <w:bookmarkEnd w:id="568"/>
        <w:r>
          <w:delText xml:space="preserve"> The ruler should be disabled for the final copy. You may find the ruler for the right column is clipped by the left-column text in MS Word, but we have found that when a PDF is generated, it displays correctly.</w:delText>
        </w:r>
      </w:del>
    </w:p>
    <w:p w14:paraId="256FDC2E" w14:textId="77777777" w:rsidR="004447D0" w:rsidRDefault="00000000">
      <w:pPr>
        <w:pStyle w:val="ACLSubsection"/>
        <w:rPr>
          <w:del w:id="569" w:author="Zhu Hengda" w:date="2025-02-27T12:16:00Z"/>
        </w:rPr>
      </w:pPr>
      <w:del w:id="570" w:author="Zhu Hengda" w:date="2025-02-27T12:16:00Z">
        <w:r>
          <w:delText>Footnotes</w:delText>
        </w:r>
      </w:del>
    </w:p>
    <w:p w14:paraId="4F5E9F9C" w14:textId="77777777" w:rsidR="004447D0" w:rsidRDefault="00000000">
      <w:pPr>
        <w:pStyle w:val="ACLText"/>
        <w:rPr>
          <w:del w:id="571" w:author="Zhu Hengda" w:date="2025-02-27T12:16:00Z"/>
        </w:rPr>
      </w:pPr>
      <w:del w:id="572" w:author="Zhu Hengda" w:date="2025-02-27T12:16:00Z">
        <w:r>
          <w:delText xml:space="preserve">Footnotes are inserted using Insert / Footnote… URLs should be added as Hyperlinks and formatted in </w:delText>
        </w:r>
        <w:r>
          <w:rPr>
            <w:rFonts w:ascii="Courier New" w:hAnsi="Courier New" w:cs="Courier New"/>
            <w:sz w:val="20"/>
            <w:szCs w:val="20"/>
          </w:rPr>
          <w:delText>10pt Courier New font</w:delText>
        </w:r>
        <w:r>
          <w:delText xml:space="preserve"> without underlining.</w:delText>
        </w:r>
      </w:del>
    </w:p>
    <w:p w14:paraId="7C1E07C6" w14:textId="77777777" w:rsidR="004447D0" w:rsidRDefault="00000000">
      <w:pPr>
        <w:pStyle w:val="ACLSubsection"/>
        <w:rPr>
          <w:del w:id="573" w:author="Zhu Hengda" w:date="2025-02-27T12:16:00Z"/>
        </w:rPr>
      </w:pPr>
      <w:del w:id="574" w:author="Zhu Hengda" w:date="2025-02-27T12:16:00Z">
        <w:r>
          <w:delText>Figures and tables</w:delText>
        </w:r>
      </w:del>
    </w:p>
    <w:p w14:paraId="271D2A8C" w14:textId="77777777" w:rsidR="004447D0" w:rsidRDefault="00000000">
      <w:pPr>
        <w:pStyle w:val="ACLTextFirstLine"/>
        <w:ind w:firstLine="0"/>
        <w:rPr>
          <w:del w:id="575" w:author="Zhu Hengda" w:date="2025-02-27T12:16:00Z"/>
        </w:rPr>
      </w:pPr>
      <w:del w:id="576" w:author="Zhu Hengda" w:date="2025-02-27T12:16:00Z">
        <w:r>
          <w:rPr>
            <w:b/>
            <w:bCs/>
          </w:rPr>
          <w:delText>Creating:</w:delText>
        </w:r>
        <w:r>
          <w:delText xml:space="preserve"> To create a new Figure or Table, 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delText>
        </w:r>
      </w:del>
    </w:p>
    <w:p w14:paraId="24F5FAD4" w14:textId="77777777" w:rsidR="004447D0" w:rsidRDefault="00000000">
      <w:pPr>
        <w:pStyle w:val="ACLTextFirstLine"/>
        <w:rPr>
          <w:del w:id="577" w:author="Zhu Hengda" w:date="2025-02-27T12:16:00Z"/>
        </w:rPr>
      </w:pPr>
      <w:del w:id="578" w:author="Zhu Hengda" w:date="2025-02-27T12:16:00Z">
        <w:r>
          <w:rPr>
            <w:b/>
          </w:rPr>
          <w:delText xml:space="preserve">Numbering: </w:delText>
        </w:r>
        <w:r>
          <w:delText>To update numbering, highlight all the relevant text (</w:delText>
        </w:r>
        <w:r>
          <w:rPr>
            <w:i/>
          </w:rPr>
          <w:delText>e.g.</w:delText>
        </w:r>
        <w:r>
          <w:delText xml:space="preserve">, </w:delText>
        </w:r>
        <w:r>
          <w:rPr>
            <w:b/>
          </w:rPr>
          <w:delText>Ctrl-A + F9</w:delText>
        </w:r>
        <w:r>
          <w:delText>). This will update all the numbering applicable to tables, figures, equations, and headings.</w:delText>
        </w:r>
      </w:del>
    </w:p>
    <w:p w14:paraId="0BA452D0" w14:textId="77777777" w:rsidR="004447D0" w:rsidRDefault="00000000">
      <w:pPr>
        <w:pStyle w:val="ACLTextFirstLine"/>
        <w:spacing w:after="120"/>
        <w:rPr>
          <w:del w:id="579" w:author="Zhu Hengda" w:date="2025-02-27T12:16:00Z"/>
        </w:rPr>
      </w:pPr>
      <w:del w:id="580" w:author="Zhu Hengda" w:date="2025-02-27T12:16:00Z">
        <w:r>
          <w:rPr>
            <w:b/>
          </w:rPr>
          <w:delText>Cross-referencing:</w:delText>
        </w:r>
        <w:r>
          <w:delText xml:space="preserve"> To add a cross reference to a figure or table:</w:delText>
        </w:r>
      </w:del>
    </w:p>
    <w:p w14:paraId="3A09A717" w14:textId="77777777" w:rsidR="004447D0" w:rsidRDefault="00000000">
      <w:pPr>
        <w:pStyle w:val="ACLBulletedList"/>
        <w:spacing w:after="120"/>
        <w:ind w:left="450" w:hanging="270"/>
        <w:rPr>
          <w:del w:id="581" w:author="Zhu Hengda" w:date="2025-02-27T12:16:00Z"/>
        </w:rPr>
      </w:pPr>
      <w:del w:id="582" w:author="Zhu Hengda" w:date="2025-02-27T12:16:00Z">
        <w:r>
          <w:delText>Place the mouse pointer at the location where you wish to add the cross-reference.</w:delText>
        </w:r>
      </w:del>
    </w:p>
    <w:p w14:paraId="1F5BF9AB" w14:textId="77777777" w:rsidR="004447D0" w:rsidRDefault="00000000">
      <w:pPr>
        <w:pStyle w:val="ACLBulletedList"/>
        <w:spacing w:after="120"/>
        <w:ind w:left="450" w:hanging="270"/>
        <w:rPr>
          <w:del w:id="583" w:author="Zhu Hengda" w:date="2025-02-27T12:16:00Z"/>
        </w:rPr>
      </w:pPr>
      <w:del w:id="584" w:author="Zhu Hengda" w:date="2025-02-27T12:16:00Z">
        <w:r>
          <w:delText xml:space="preserve">Click on the </w:delText>
        </w:r>
        <w:r>
          <w:rPr>
            <w:b/>
          </w:rPr>
          <w:delText>Insert</w:delText>
        </w:r>
        <w:r>
          <w:delText xml:space="preserve"> menu, (then click </w:delText>
        </w:r>
        <w:r>
          <w:rPr>
            <w:b/>
          </w:rPr>
          <w:delText>Reference</w:delText>
        </w:r>
        <w:r>
          <w:delText xml:space="preserve">), and then </w:delText>
        </w:r>
        <w:r>
          <w:rPr>
            <w:b/>
          </w:rPr>
          <w:delText>Cross-reference</w:delText>
        </w:r>
        <w:r>
          <w:delText xml:space="preserve"> in the </w:delText>
        </w:r>
        <w:r>
          <w:rPr>
            <w:b/>
          </w:rPr>
          <w:delText>Links</w:delText>
        </w:r>
        <w:r>
          <w:delText xml:space="preserve"> panel. </w:delText>
        </w:r>
      </w:del>
    </w:p>
    <w:p w14:paraId="2685E692" w14:textId="77777777" w:rsidR="004447D0" w:rsidRDefault="00000000">
      <w:pPr>
        <w:pStyle w:val="ACLBulletedList"/>
        <w:spacing w:after="120"/>
        <w:ind w:left="450" w:hanging="270"/>
        <w:rPr>
          <w:del w:id="585" w:author="Zhu Hengda" w:date="2025-02-27T12:16:00Z"/>
        </w:rPr>
      </w:pPr>
      <w:del w:id="586" w:author="Zhu Hengda" w:date="2025-02-27T12:16:00Z">
        <w:r>
          <w:delText xml:space="preserve">In the </w:delText>
        </w:r>
        <w:r>
          <w:rPr>
            <w:b/>
          </w:rPr>
          <w:delText>Cross-reference</w:delText>
        </w:r>
        <w:r>
          <w:delText xml:space="preserve"> dialog box, click the caption to which you are building the text reference. </w:delText>
        </w:r>
      </w:del>
    </w:p>
    <w:p w14:paraId="79EB3385" w14:textId="77777777" w:rsidR="004447D0" w:rsidRDefault="00000000">
      <w:pPr>
        <w:pStyle w:val="ACLBulletedList"/>
        <w:spacing w:after="120"/>
        <w:ind w:left="450" w:hanging="270"/>
        <w:rPr>
          <w:del w:id="587" w:author="Zhu Hengda" w:date="2025-02-27T12:16:00Z"/>
        </w:rPr>
      </w:pPr>
      <w:del w:id="588" w:author="Zhu Hengda" w:date="2025-02-27T12:16:00Z">
        <w:r>
          <w:delText xml:space="preserve">For a figure, under </w:delText>
        </w:r>
        <w:r>
          <w:rPr>
            <w:b/>
          </w:rPr>
          <w:delText>Reference Type</w:delText>
        </w:r>
        <w:r>
          <w:delText xml:space="preserve">, click </w:delText>
        </w:r>
        <w:r>
          <w:rPr>
            <w:b/>
          </w:rPr>
          <w:delText>Figure</w:delText>
        </w:r>
        <w:r>
          <w:delText xml:space="preserve">. </w:delText>
        </w:r>
      </w:del>
    </w:p>
    <w:p w14:paraId="4F247644" w14:textId="77777777" w:rsidR="004447D0" w:rsidRDefault="00000000">
      <w:pPr>
        <w:pStyle w:val="ACLBulletedList"/>
        <w:spacing w:after="120"/>
        <w:ind w:left="450" w:hanging="270"/>
        <w:rPr>
          <w:del w:id="589" w:author="Zhu Hengda" w:date="2025-02-27T12:16:00Z"/>
        </w:rPr>
      </w:pPr>
      <w:del w:id="590" w:author="Zhu Hengda" w:date="2025-02-27T12:16:00Z">
        <w:r>
          <w:delText xml:space="preserve">Under Insert Reference To, click Only Label and Number, then click OK. </w:delText>
        </w:r>
      </w:del>
    </w:p>
    <w:p w14:paraId="44D9FFC5" w14:textId="77777777" w:rsidR="004447D0" w:rsidRDefault="00000000">
      <w:pPr>
        <w:pStyle w:val="ACLBulletedList"/>
        <w:spacing w:after="120"/>
        <w:ind w:left="450" w:hanging="270"/>
        <w:rPr>
          <w:del w:id="591" w:author="Zhu Hengda" w:date="2025-02-27T12:16:00Z"/>
        </w:rPr>
      </w:pPr>
      <w:del w:id="592" w:author="Zhu Hengda" w:date="2025-02-27T12:16:00Z">
        <w:r>
          <w:delText>As much as possible, fonts in figures should conform to the document fonts (this is not the case in the example figure).</w:delText>
        </w:r>
      </w:del>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4447D0" w14:paraId="0593FB1F" w14:textId="77777777">
        <w:trPr>
          <w:del w:id="593" w:author="Zhu Hengda" w:date="2025-02-27T12:16:00Z"/>
        </w:trPr>
        <w:tc>
          <w:tcPr>
            <w:tcW w:w="4526" w:type="dxa"/>
          </w:tcPr>
          <w:p w14:paraId="7A360613" w14:textId="77777777" w:rsidR="004447D0" w:rsidRDefault="00000000">
            <w:pPr>
              <w:rPr>
                <w:del w:id="594" w:author="Zhu Hengda" w:date="2025-02-27T12:16:00Z"/>
              </w:rPr>
            </w:pPr>
            <w:del w:id="595" w:author="Zhu Hengda" w:date="2025-02-27T12:16:00Z">
              <w:r>
                <w:rPr>
                  <w:noProof/>
                </w:rPr>
                <w:drawing>
                  <wp:inline distT="0" distB="0" distL="0" distR="0" wp14:anchorId="42A536A9" wp14:editId="572ED785">
                    <wp:extent cx="2689225"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695326" cy="2133201"/>
                            </a:xfrm>
                            <a:prstGeom prst="rect">
                              <a:avLst/>
                            </a:prstGeom>
                          </pic:spPr>
                        </pic:pic>
                      </a:graphicData>
                    </a:graphic>
                  </wp:inline>
                </w:drawing>
              </w:r>
            </w:del>
          </w:p>
        </w:tc>
      </w:tr>
      <w:tr w:rsidR="004447D0" w14:paraId="6872C16F" w14:textId="77777777">
        <w:trPr>
          <w:del w:id="596" w:author="Zhu Hengda" w:date="2025-02-27T12:16:00Z"/>
        </w:trPr>
        <w:tc>
          <w:tcPr>
            <w:tcW w:w="4526" w:type="dxa"/>
          </w:tcPr>
          <w:p w14:paraId="19157D40" w14:textId="77777777" w:rsidR="004447D0" w:rsidRDefault="00000000">
            <w:pPr>
              <w:pStyle w:val="ACLCaptionLong"/>
              <w:framePr w:hSpace="0" w:wrap="auto" w:xAlign="left" w:yAlign="inline"/>
              <w:suppressOverlap w:val="0"/>
              <w:rPr>
                <w:del w:id="597" w:author="Zhu Hengda" w:date="2025-02-27T12:16:00Z"/>
                <w:b/>
              </w:rPr>
            </w:pPr>
            <w:bookmarkStart w:id="598" w:name="_Ref432549843"/>
            <w:bookmarkStart w:id="599" w:name="_Ref432537908"/>
            <w:del w:id="600" w:author="Zhu Hengda" w:date="2025-02-27T12:16:00Z">
              <w:r>
                <w:delText xml:space="preserve">Figure </w:delText>
              </w:r>
              <w:r>
                <w:fldChar w:fldCharType="begin"/>
              </w:r>
              <w:r>
                <w:delInstrText xml:space="preserve"> SEQ Figure \* ARABIC </w:delInstrText>
              </w:r>
              <w:r>
                <w:fldChar w:fldCharType="separate"/>
              </w:r>
              <w:r>
                <w:delText>1</w:delText>
              </w:r>
              <w:r>
                <w:fldChar w:fldCharType="end"/>
              </w:r>
              <w:bookmarkEnd w:id="598"/>
              <w:r>
                <w:delText>: A figure with a caption that runs for more than one line</w:delText>
              </w:r>
              <w:r>
                <w:rPr>
                  <w:b/>
                </w:rPr>
                <w:delText>.</w:delText>
              </w:r>
              <w:bookmarkEnd w:id="599"/>
            </w:del>
          </w:p>
        </w:tc>
      </w:tr>
    </w:tbl>
    <w:p w14:paraId="1573C094" w14:textId="77777777" w:rsidR="004447D0" w:rsidRDefault="00000000">
      <w:pPr>
        <w:pStyle w:val="ACLText"/>
        <w:rPr>
          <w:del w:id="601" w:author="Zhu Hengda" w:date="2025-02-27T12:16:00Z"/>
        </w:rPr>
      </w:pPr>
      <w:del w:id="602" w:author="Zhu Hengda" w:date="2025-02-27T12:16:00Z">
        <w:r>
          <w:delText xml:space="preserve">This is an example reference to </w:delText>
        </w:r>
        <w:r>
          <w:fldChar w:fldCharType="begin"/>
        </w:r>
        <w:r>
          <w:delInstrText xml:space="preserve"> REF _Ref432549843 \h </w:delInstrText>
        </w:r>
        <w:r>
          <w:fldChar w:fldCharType="separate"/>
        </w:r>
        <w:r>
          <w:delText>Figure 1</w:delText>
        </w:r>
        <w:r>
          <w:fldChar w:fldCharType="end"/>
        </w:r>
        <w:r>
          <w:delText>.</w:delText>
        </w:r>
      </w:del>
    </w:p>
    <w:p w14:paraId="14AFADE8" w14:textId="77777777" w:rsidR="004447D0" w:rsidRDefault="00000000">
      <w:pPr>
        <w:pStyle w:val="ACLSubsection"/>
        <w:rPr>
          <w:del w:id="603" w:author="Zhu Hengda" w:date="2025-02-27T12:16:00Z"/>
        </w:rPr>
      </w:pPr>
      <w:del w:id="604" w:author="Zhu Hengda" w:date="2025-02-27T12:16:00Z">
        <w:r>
          <w:delText>Hyperlinks</w:delText>
        </w:r>
      </w:del>
    </w:p>
    <w:p w14:paraId="32AF6357" w14:textId="77777777" w:rsidR="004447D0" w:rsidRDefault="00000000">
      <w:pPr>
        <w:pStyle w:val="ACLText"/>
        <w:rPr>
          <w:del w:id="605" w:author="Zhu Hengda" w:date="2025-02-27T12:16:00Z"/>
        </w:rPr>
      </w:pPr>
      <w:del w:id="606" w:author="Zhu Hengda" w:date="2025-02-27T12:16:00Z">
        <w:r>
          <w:delText>Within-document and external hyperlinks are indicated with Dark Blue text, Color Hex #000099.</w:delText>
        </w:r>
      </w:del>
    </w:p>
    <w:p w14:paraId="0D82D414" w14:textId="77777777" w:rsidR="004447D0" w:rsidRDefault="00000000">
      <w:pPr>
        <w:pStyle w:val="ACLSubsection"/>
        <w:rPr>
          <w:del w:id="607" w:author="Zhu Hengda" w:date="2025-02-27T12:16:00Z"/>
        </w:rPr>
      </w:pPr>
      <w:del w:id="608" w:author="Zhu Hengda" w:date="2025-02-27T12:16:00Z">
        <w:r>
          <w:delText>References</w:delText>
        </w:r>
      </w:del>
    </w:p>
    <w:p w14:paraId="6F0EC413" w14:textId="77777777" w:rsidR="004447D0" w:rsidRDefault="00000000">
      <w:pPr>
        <w:pStyle w:val="ACLText"/>
        <w:rPr>
          <w:del w:id="609" w:author="Zhu Hengda" w:date="2025-02-27T12:16:00Z"/>
          <w:lang w:eastAsia="en-US"/>
        </w:rPr>
      </w:pPr>
      <w:del w:id="610" w:author="Zhu Hengda" w:date="2025-02-27T12:16:00Z">
        <w:r>
          <w:delText xml:space="preserve">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converter such as </w:delText>
        </w:r>
        <w:r>
          <w:fldChar w:fldCharType="begin"/>
        </w:r>
        <w:r>
          <w:delInstrText xml:space="preserve"> HYPERLINK "http://go4convert.com" </w:delInstrText>
        </w:r>
        <w:r>
          <w:fldChar w:fldCharType="separate"/>
        </w:r>
        <w:r>
          <w:rPr>
            <w:rStyle w:val="Hyperlink"/>
            <w:rFonts w:ascii="Courier New" w:hAnsi="Courier New" w:cs="Courier New"/>
            <w:spacing w:val="-5"/>
            <w:sz w:val="20"/>
            <w:szCs w:val="20"/>
          </w:rPr>
          <w:delText>http://go4convert.com</w:delText>
        </w:r>
        <w:r>
          <w:rPr>
            <w:rStyle w:val="Hyperlink"/>
            <w:rFonts w:ascii="Courier New" w:hAnsi="Courier New" w:cs="Courier New"/>
            <w:spacing w:val="-5"/>
            <w:sz w:val="20"/>
            <w:szCs w:val="20"/>
          </w:rPr>
          <w:fldChar w:fldCharType="end"/>
        </w:r>
        <w:r>
          <w:rPr>
            <w:lang w:eastAsia="en-US"/>
          </w:rPr>
          <w:delText>.</w:delText>
        </w:r>
      </w:del>
    </w:p>
    <w:p w14:paraId="248511AD" w14:textId="77777777" w:rsidR="004447D0" w:rsidRDefault="00000000">
      <w:pPr>
        <w:pStyle w:val="ACLSubsection"/>
        <w:rPr>
          <w:del w:id="611" w:author="Zhu Hengda" w:date="2025-02-27T12:16:00Z"/>
        </w:rPr>
      </w:pPr>
      <w:bookmarkStart w:id="612" w:name="OLE_LINK29"/>
      <w:bookmarkStart w:id="613" w:name="OLE_LINK30"/>
      <w:del w:id="614" w:author="Zhu Hengda" w:date="2025-02-27T12:16:00Z">
        <w:r>
          <w:delText>Citations</w:delText>
        </w:r>
      </w:del>
    </w:p>
    <w:bookmarkEnd w:id="612"/>
    <w:bookmarkEnd w:id="613"/>
    <w:p w14:paraId="2003EE98" w14:textId="77777777" w:rsidR="004447D0" w:rsidRDefault="00000000">
      <w:pPr>
        <w:pStyle w:val="ACLText"/>
        <w:rPr>
          <w:del w:id="615" w:author="Zhu Hengda" w:date="2025-02-27T12:16:00Z"/>
        </w:rPr>
      </w:pPr>
      <w:del w:id="616" w:author="Zhu Hengda" w:date="2025-02-27T12:16:00Z">
        <w:r>
          <w:delText>Citations can be created by creating in-document hyperlinks to bookmarks you’ve created. Go to Insert / Hyperlink / This Document / Bookmarks, and select your bookmark.</w:delText>
        </w:r>
      </w:del>
    </w:p>
    <w:p w14:paraId="51E50167" w14:textId="77777777" w:rsidR="004447D0" w:rsidRDefault="00000000">
      <w:pPr>
        <w:pStyle w:val="ACLSubsection"/>
        <w:rPr>
          <w:del w:id="617" w:author="Zhu Hengda" w:date="2025-02-27T12:16:00Z"/>
        </w:rPr>
      </w:pPr>
      <w:bookmarkStart w:id="618" w:name="OLE_LINK27"/>
      <w:bookmarkStart w:id="619" w:name="OLE_LINK28"/>
      <w:del w:id="620" w:author="Zhu Hengda" w:date="2025-02-27T12:16:00Z">
        <w:r>
          <w:delText>Equations</w:delText>
        </w:r>
      </w:del>
    </w:p>
    <w:bookmarkEnd w:id="618"/>
    <w:bookmarkEnd w:id="619"/>
    <w:p w14:paraId="5973B17F" w14:textId="77777777" w:rsidR="004447D0" w:rsidRDefault="00000000">
      <w:pPr>
        <w:pStyle w:val="ACLText"/>
        <w:rPr>
          <w:del w:id="621" w:author="Zhu Hengda" w:date="2025-02-27T12:16:00Z"/>
        </w:rPr>
      </w:pPr>
      <w:del w:id="622" w:author="Zhu Hengda" w:date="2025-02-27T12:16:00Z">
        <w:r>
          <w:delText>An example equation is shown below:</w:delText>
        </w:r>
      </w:del>
    </w:p>
    <w:p w14:paraId="466D3040" w14:textId="77777777" w:rsidR="004447D0" w:rsidRDefault="00000000">
      <w:pPr>
        <w:pStyle w:val="ACLEquationLine"/>
        <w:rPr>
          <w:del w:id="623" w:author="Zhu Hengda" w:date="2025-02-27T12:16:00Z"/>
        </w:rPr>
      </w:pPr>
      <w:del w:id="624" w:author="Zhu Hengda" w:date="2025-02-27T12:16:00Z">
        <w:r>
          <w:tab/>
        </w:r>
      </w:del>
      <m:oMath>
        <m:r>
          <w:del w:id="625" w:author="Zhu Hengda" w:date="2025-02-27T12:16:00Z">
            <w:rPr>
              <w:rFonts w:ascii="Cambria Math" w:hAnsi="Cambria Math"/>
            </w:rPr>
            <m:t>A=π</m:t>
          </w:del>
        </m:r>
        <m:sSup>
          <m:sSupPr>
            <m:ctrlPr>
              <w:del w:id="626" w:author="Zhu Hengda" w:date="2025-02-27T12:16:00Z">
                <w:rPr>
                  <w:rFonts w:ascii="Cambria Math" w:hAnsi="Cambria Math"/>
                  <w:i/>
                </w:rPr>
              </w:del>
            </m:ctrlPr>
          </m:sSupPr>
          <m:e>
            <m:r>
              <w:del w:id="627" w:author="Zhu Hengda" w:date="2025-02-27T12:16:00Z">
                <w:rPr>
                  <w:rFonts w:ascii="Cambria Math" w:hAnsi="Cambria Math"/>
                </w:rPr>
                <m:t>r</m:t>
              </w:del>
            </m:r>
          </m:e>
          <m:sup>
            <m:r>
              <w:del w:id="628" w:author="Zhu Hengda" w:date="2025-02-27T12:16:00Z">
                <w:rPr>
                  <w:rFonts w:ascii="Cambria Math" w:hAnsi="Cambria Math"/>
                </w:rPr>
                <m:t>2</m:t>
              </w:del>
            </m:r>
          </m:sup>
        </m:sSup>
      </m:oMath>
      <w:del w:id="629" w:author="Zhu Hengda" w:date="2025-02-27T12:16:00Z">
        <w:r>
          <w:delText xml:space="preserve"> </w:delText>
        </w:r>
        <w:r>
          <w:tab/>
          <w:delText>(</w:delText>
        </w:r>
        <w:bookmarkStart w:id="630" w:name="eq1"/>
        <w:r>
          <w:rPr>
            <w:bCs w:val="0"/>
          </w:rPr>
          <w:fldChar w:fldCharType="begin"/>
        </w:r>
        <w:r>
          <w:delInstrText xml:space="preserve"> SEQ eq. \* ARABIC </w:delInstrText>
        </w:r>
        <w:r>
          <w:rPr>
            <w:bCs w:val="0"/>
          </w:rPr>
          <w:fldChar w:fldCharType="separate"/>
        </w:r>
        <w:r>
          <w:delText>1</w:delText>
        </w:r>
        <w:r>
          <w:rPr>
            <w:bCs w:val="0"/>
          </w:rPr>
          <w:fldChar w:fldCharType="end"/>
        </w:r>
        <w:bookmarkEnd w:id="630"/>
        <w:r>
          <w:delText>)</w:delText>
        </w:r>
      </w:del>
    </w:p>
    <w:p w14:paraId="65E0DC4B" w14:textId="77777777" w:rsidR="004447D0" w:rsidRDefault="00000000">
      <w:pPr>
        <w:pStyle w:val="ACLText"/>
        <w:rPr>
          <w:del w:id="631" w:author="Zhu Hengda" w:date="2025-02-27T12:16:00Z"/>
        </w:rPr>
      </w:pPr>
      <w:del w:id="632" w:author="Zhu Hengda" w:date="2025-02-27T12:16:00Z">
        <w:r>
          <w:delText xml:space="preserve">To add new equations, authors are encouraged to copy this existing equation line, and then replace with the new equation. The numbering and alignment of equation line elements is automatic. To update equation numbering, press </w:delText>
        </w:r>
        <w:r>
          <w:rPr>
            <w:b/>
            <w:bCs/>
          </w:rPr>
          <w:delText>Ctrl-A + F9</w:delText>
        </w:r>
        <w:r>
          <w:delText>. Note: this will only update the number to the right of the equation; to update numbering within the text you must create a cross-reference.</w:delText>
        </w:r>
        <w:r>
          <w:tab/>
        </w:r>
      </w:del>
    </w:p>
    <w:p w14:paraId="7E70094D" w14:textId="77777777" w:rsidR="004447D0" w:rsidRDefault="00000000">
      <w:pPr>
        <w:pStyle w:val="ACLTextFirstLine"/>
        <w:spacing w:after="120"/>
        <w:rPr>
          <w:del w:id="633" w:author="Zhu Hengda" w:date="2025-02-27T12:16:00Z"/>
        </w:rPr>
      </w:pPr>
      <w:del w:id="634" w:author="Zhu Hengda" w:date="2025-02-27T12:16:00Z">
        <w:r>
          <w:rPr>
            <w:b/>
          </w:rPr>
          <w:delText xml:space="preserve">Cross-referencing: </w:delText>
        </w:r>
        <w:r>
          <w:delText>To create a cross-reference for an equation:</w:delText>
        </w:r>
      </w:del>
    </w:p>
    <w:p w14:paraId="2B21C9EE" w14:textId="77777777" w:rsidR="004447D0" w:rsidRDefault="00000000">
      <w:pPr>
        <w:pStyle w:val="ACLBulletedList"/>
        <w:spacing w:after="120"/>
        <w:ind w:left="450" w:hanging="270"/>
        <w:rPr>
          <w:del w:id="635" w:author="Zhu Hengda" w:date="2025-02-27T12:16:00Z"/>
        </w:rPr>
      </w:pPr>
      <w:del w:id="636" w:author="Zhu Hengda" w:date="2025-02-27T12:16:00Z">
        <w:r>
          <w:delText xml:space="preserve">Create a bookmark for it. </w:delText>
        </w:r>
      </w:del>
    </w:p>
    <w:p w14:paraId="4A4C8C26" w14:textId="77777777" w:rsidR="004447D0" w:rsidRDefault="00000000">
      <w:pPr>
        <w:pStyle w:val="ACLBulletedList"/>
        <w:spacing w:after="120"/>
        <w:ind w:left="450" w:hanging="270"/>
        <w:rPr>
          <w:del w:id="637" w:author="Zhu Hengda" w:date="2025-02-27T12:16:00Z"/>
        </w:rPr>
      </w:pPr>
      <w:del w:id="638" w:author="Zhu Hengda" w:date="2025-02-27T12:16:00Z">
        <w:r>
          <w:delText xml:space="preserve">Select the number to the right of the equation. Go to </w:delText>
        </w:r>
        <w:r>
          <w:rPr>
            <w:rStyle w:val="ACLTextChar"/>
            <w:rFonts w:eastAsia="MS Mincho"/>
            <w:b/>
            <w:bCs/>
            <w:kern w:val="0"/>
          </w:rPr>
          <w:delText>Insert</w:delText>
        </w:r>
        <w:r>
          <w:delText>,</w:delText>
        </w:r>
        <w:r>
          <w:rPr>
            <w:rStyle w:val="ACLTextChar"/>
            <w:rFonts w:eastAsia="MS Mincho"/>
            <w:b/>
            <w:bCs/>
            <w:kern w:val="0"/>
          </w:rPr>
          <w:delText xml:space="preserve"> Bookmark</w:delText>
        </w:r>
        <w:r>
          <w:delText xml:space="preserve"> (in the </w:delText>
        </w:r>
        <w:r>
          <w:rPr>
            <w:rStyle w:val="ACLTextChar"/>
            <w:rFonts w:eastAsia="MS Mincho"/>
            <w:b/>
            <w:bCs/>
            <w:kern w:val="0"/>
          </w:rPr>
          <w:delText>Links</w:delText>
        </w:r>
        <w:r>
          <w:delText xml:space="preserve"> panel),</w:delText>
        </w:r>
        <w:r>
          <w:rPr>
            <w:rStyle w:val="ACLTextChar"/>
            <w:rFonts w:eastAsia="MS Mincho"/>
            <w:b/>
            <w:bCs/>
            <w:kern w:val="0"/>
          </w:rPr>
          <w:delText xml:space="preserve"> </w:delText>
        </w:r>
        <w:r>
          <w:delText>and</w:delText>
        </w:r>
        <w:r>
          <w:rPr>
            <w:rStyle w:val="ACLTextChar"/>
            <w:rFonts w:eastAsia="MS Mincho"/>
            <w:b/>
            <w:bCs/>
            <w:kern w:val="0"/>
          </w:rPr>
          <w:delText xml:space="preserve"> </w:delText>
        </w:r>
        <w:r>
          <w:delText xml:space="preserve">then create a name for your equation. Press </w:delText>
        </w:r>
        <w:r>
          <w:rPr>
            <w:rStyle w:val="ACLTextChar"/>
            <w:rFonts w:eastAsia="MS Mincho"/>
            <w:b/>
            <w:bCs/>
            <w:kern w:val="0"/>
          </w:rPr>
          <w:delText>Add</w:delText>
        </w:r>
        <w:r>
          <w:delText xml:space="preserve"> to create the bookmark. </w:delText>
        </w:r>
      </w:del>
    </w:p>
    <w:p w14:paraId="75A95BBA" w14:textId="77777777" w:rsidR="004447D0" w:rsidRDefault="00000000">
      <w:pPr>
        <w:pStyle w:val="ACLBulletedList"/>
        <w:spacing w:after="120"/>
        <w:ind w:left="450" w:hanging="270"/>
        <w:rPr>
          <w:del w:id="639" w:author="Zhu Hengda" w:date="2025-02-27T12:16:00Z"/>
        </w:rPr>
      </w:pPr>
      <w:del w:id="640" w:author="Zhu Hengda" w:date="2025-02-27T12:16:00Z">
        <w:r>
          <w:delText>To refer back, place the mouse pointer at the location where you wish to add the cross reference.</w:delText>
        </w:r>
      </w:del>
    </w:p>
    <w:p w14:paraId="7D30EB2C" w14:textId="77777777" w:rsidR="004447D0" w:rsidRDefault="00000000">
      <w:pPr>
        <w:pStyle w:val="ACLBulletedList"/>
        <w:spacing w:after="120"/>
        <w:ind w:left="450" w:hanging="270"/>
        <w:rPr>
          <w:del w:id="641" w:author="Zhu Hengda" w:date="2025-02-27T12:16:00Z"/>
        </w:rPr>
      </w:pPr>
      <w:del w:id="642" w:author="Zhu Hengda" w:date="2025-02-27T12:16:00Z">
        <w:r>
          <w:delText xml:space="preserve">Go to </w:delText>
        </w:r>
        <w:r>
          <w:rPr>
            <w:rStyle w:val="ACLTextChar"/>
            <w:rFonts w:eastAsia="MS Mincho"/>
            <w:b/>
            <w:bCs/>
            <w:kern w:val="0"/>
          </w:rPr>
          <w:delText xml:space="preserve">Insert, Cross-reference </w:delText>
        </w:r>
        <w:r>
          <w:delText xml:space="preserve">(in the </w:delText>
        </w:r>
        <w:r>
          <w:rPr>
            <w:rStyle w:val="ACLTextChar"/>
            <w:rFonts w:eastAsia="MS Mincho"/>
            <w:b/>
            <w:bCs/>
            <w:kern w:val="0"/>
          </w:rPr>
          <w:delText>Links</w:delText>
        </w:r>
        <w:r>
          <w:delText xml:space="preserve"> panel).</w:delText>
        </w:r>
        <w:r>
          <w:rPr>
            <w:rStyle w:val="ACLTextChar"/>
            <w:rFonts w:eastAsia="MS Mincho"/>
            <w:b/>
            <w:bCs/>
            <w:kern w:val="0"/>
          </w:rPr>
          <w:delText xml:space="preserve"> </w:delText>
        </w:r>
        <w:r>
          <w:delText xml:space="preserve">In the dialogue box, select </w:delText>
        </w:r>
        <w:r>
          <w:rPr>
            <w:rStyle w:val="ACLTextChar"/>
            <w:rFonts w:eastAsia="MS Mincho"/>
            <w:b/>
            <w:bCs/>
            <w:kern w:val="0"/>
          </w:rPr>
          <w:delText>Bookmark</w:delText>
        </w:r>
        <w:r>
          <w:delText xml:space="preserve"> and </w:delText>
        </w:r>
        <w:r>
          <w:rPr>
            <w:rStyle w:val="ACLTextChar"/>
            <w:rFonts w:eastAsia="MS Mincho"/>
            <w:b/>
            <w:bCs/>
            <w:kern w:val="0"/>
          </w:rPr>
          <w:delText xml:space="preserve">Bookmark Text </w:delText>
        </w:r>
        <w:r>
          <w:delText xml:space="preserve">from each dropdown list. Uncheck </w:delText>
        </w:r>
        <w:r>
          <w:rPr>
            <w:rStyle w:val="ACLTextChar"/>
            <w:rFonts w:eastAsia="MS Mincho"/>
            <w:b/>
            <w:bCs/>
            <w:kern w:val="0"/>
          </w:rPr>
          <w:delText>Insert as Hyperlink</w:delText>
        </w:r>
        <w:r>
          <w:delText xml:space="preserve">, then click </w:delText>
        </w:r>
        <w:r>
          <w:rPr>
            <w:rStyle w:val="ACLTextChar"/>
            <w:rFonts w:eastAsia="MS Mincho"/>
            <w:b/>
            <w:bCs/>
            <w:kern w:val="0"/>
          </w:rPr>
          <w:delText>OK</w:delText>
        </w:r>
        <w:r>
          <w:delText xml:space="preserve">. </w:delText>
        </w:r>
      </w:del>
    </w:p>
    <w:p w14:paraId="58BAF9E2" w14:textId="77777777" w:rsidR="004447D0" w:rsidRDefault="00000000">
      <w:pPr>
        <w:pStyle w:val="ACLBulletedList"/>
        <w:spacing w:after="120"/>
        <w:ind w:left="450" w:hanging="270"/>
        <w:rPr>
          <w:del w:id="643" w:author="Zhu Hengda" w:date="2025-02-27T12:16:00Z"/>
        </w:rPr>
      </w:pPr>
      <w:del w:id="644" w:author="Zhu Hengda" w:date="2025-02-27T12:16:00Z">
        <w:r>
          <w:delText xml:space="preserve">This will make it such that whenever a new equation is added, the references to the equation will be updated when </w:delText>
        </w:r>
        <w:r>
          <w:rPr>
            <w:rStyle w:val="ACLTextChar"/>
            <w:rFonts w:eastAsia="MS Mincho"/>
            <w:b/>
            <w:bCs/>
            <w:kern w:val="0"/>
          </w:rPr>
          <w:delText>Ctrl-A + F9</w:delText>
        </w:r>
        <w:r>
          <w:delText xml:space="preserve"> is pressed. </w:delText>
        </w:r>
      </w:del>
    </w:p>
    <w:p w14:paraId="18113988" w14:textId="77777777" w:rsidR="004447D0" w:rsidRDefault="00000000">
      <w:pPr>
        <w:pStyle w:val="ACLBulletedList"/>
        <w:spacing w:after="120"/>
        <w:ind w:left="450" w:hanging="270"/>
        <w:rPr>
          <w:del w:id="645" w:author="Zhu Hengda" w:date="2025-02-27T12:16:00Z"/>
        </w:rPr>
      </w:pPr>
      <w:del w:id="646" w:author="Zhu Hengda" w:date="2025-02-27T12:16:00Z">
        <w:r>
          <w:delText xml:space="preserve">This an example cross-reference to Equation </w:delText>
        </w:r>
        <w:r>
          <w:rPr>
            <w:color w:val="000090"/>
          </w:rPr>
          <w:fldChar w:fldCharType="begin"/>
        </w:r>
        <w:r>
          <w:rPr>
            <w:color w:val="000090"/>
          </w:rPr>
          <w:delInstrText xml:space="preserve"> REF eq1 \h  \* MERGEFORMAT </w:delInstrText>
        </w:r>
        <w:r>
          <w:rPr>
            <w:color w:val="000090"/>
          </w:rPr>
        </w:r>
        <w:r>
          <w:rPr>
            <w:color w:val="000090"/>
          </w:rPr>
          <w:fldChar w:fldCharType="separate"/>
        </w:r>
        <w:r>
          <w:rPr>
            <w:color w:val="000090"/>
          </w:rPr>
          <w:delText>1</w:delText>
        </w:r>
        <w:r>
          <w:rPr>
            <w:color w:val="000090"/>
          </w:rPr>
          <w:fldChar w:fldCharType="end"/>
        </w:r>
        <w:r>
          <w:delText>.</w:delText>
        </w:r>
        <w:bookmarkStart w:id="647" w:name="SecSubmittedToCamera"/>
        <w:bookmarkEnd w:id="647"/>
      </w:del>
    </w:p>
    <w:p w14:paraId="67D8D57E" w14:textId="77777777" w:rsidR="004447D0" w:rsidRDefault="00000000">
      <w:pPr>
        <w:pStyle w:val="ACLSubsection"/>
        <w:rPr>
          <w:del w:id="648" w:author="Zhu Hengda" w:date="2025-02-27T12:16:00Z"/>
        </w:rPr>
      </w:pPr>
      <w:bookmarkStart w:id="649" w:name="OLE_LINK26"/>
      <w:bookmarkStart w:id="650" w:name="OLE_LINK25"/>
      <w:del w:id="651" w:author="Zhu Hengda" w:date="2025-02-27T12:16:00Z">
        <w:r>
          <w:delText>Appendices</w:delText>
        </w:r>
      </w:del>
    </w:p>
    <w:bookmarkEnd w:id="649"/>
    <w:bookmarkEnd w:id="650"/>
    <w:p w14:paraId="048340BB" w14:textId="77777777" w:rsidR="004447D0" w:rsidRDefault="00000000">
      <w:pPr>
        <w:pStyle w:val="ACLText"/>
        <w:rPr>
          <w:del w:id="652" w:author="Zhu Hengda" w:date="2025-02-27T12:16:00Z"/>
          <w:rFonts w:eastAsiaTheme="minorEastAsia"/>
        </w:rPr>
      </w:pPr>
      <w:del w:id="653" w:author="Zhu Hengda" w:date="2025-02-27T12:16:00Z">
        <w:r>
          <w:rPr>
            <w:rFonts w:eastAsiaTheme="minorEastAsia"/>
          </w:rPr>
          <w:delText>Appendices, if any, directly follow the text and the</w:delText>
        </w:r>
      </w:del>
    </w:p>
    <w:p w14:paraId="3A57065F" w14:textId="77777777" w:rsidR="004447D0" w:rsidRDefault="00000000">
      <w:pPr>
        <w:pStyle w:val="ACLText"/>
        <w:rPr>
          <w:del w:id="654" w:author="Zhu Hengda" w:date="2025-02-27T12:16:00Z"/>
          <w:rFonts w:eastAsiaTheme="minorEastAsia"/>
        </w:rPr>
      </w:pPr>
      <w:del w:id="655" w:author="Zhu Hengda" w:date="2025-02-27T12:16:00Z">
        <w:r>
          <w:rPr>
            <w:rFonts w:eastAsiaTheme="minorEastAsia"/>
          </w:rPr>
          <w:delText xml:space="preserve">references. Letter them in sequence and provide an informative title: </w:delText>
        </w:r>
        <w:r>
          <w:rPr>
            <w:rFonts w:eastAsiaTheme="minorEastAsia"/>
            <w:b/>
            <w:bCs/>
          </w:rPr>
          <w:delText>Appendix A. Title of Appendix</w:delText>
        </w:r>
        <w:r>
          <w:rPr>
            <w:rFonts w:eastAsiaTheme="minorEastAsia"/>
          </w:rPr>
          <w:delText>.</w:delText>
        </w:r>
      </w:del>
    </w:p>
    <w:p w14:paraId="379C4C72" w14:textId="77777777" w:rsidR="004447D0" w:rsidRDefault="00000000">
      <w:pPr>
        <w:pStyle w:val="ACLSection"/>
        <w:ind w:left="403" w:hanging="403"/>
      </w:pPr>
      <w:bookmarkStart w:id="656" w:name="Sec3"/>
      <w:bookmarkStart w:id="657" w:name="LengthOfSubmission"/>
      <w:bookmarkEnd w:id="656"/>
      <w:bookmarkEnd w:id="657"/>
      <w:r>
        <w:t>D</w:t>
      </w:r>
      <w:r>
        <w:rPr>
          <w:rFonts w:hint="eastAsia"/>
          <w:lang w:eastAsia="zh-CN"/>
        </w:rPr>
        <w:t>is</w:t>
      </w:r>
      <w:r>
        <w:rPr>
          <w:lang w:eastAsia="zh-CN"/>
        </w:rPr>
        <w:t>cussion</w:t>
      </w:r>
    </w:p>
    <w:p w14:paraId="28E1F71C" w14:textId="48F8637D" w:rsidR="00B6182A" w:rsidRPr="00B6182A" w:rsidRDefault="00000000" w:rsidP="00B6182A">
      <w:pPr>
        <w:pStyle w:val="ACLTextFirstLine"/>
        <w:ind w:firstLine="0"/>
        <w:rPr>
          <w:ins w:id="658" w:author="Zhu Hengda" w:date="2025-03-04T02:07:00Z"/>
          <w:lang w:eastAsia="zh-CN"/>
          <w:rPrChange w:id="659" w:author="Zhu Hengda" w:date="2025-03-04T02:08:00Z" w16du:dateUtc="2025-03-03T18:08:00Z">
            <w:rPr>
              <w:ins w:id="660" w:author="Zhu Hengda" w:date="2025-03-04T02:07:00Z"/>
              <w:lang w:val="en-MO" w:eastAsia="zh-CN"/>
            </w:rPr>
          </w:rPrChange>
        </w:rPr>
        <w:pPrChange w:id="661" w:author="Zhu Hengda" w:date="2025-03-04T02:08:00Z" w16du:dateUtc="2025-03-03T18:08:00Z">
          <w:pPr>
            <w:pStyle w:val="ACLTextFirstLine"/>
          </w:pPr>
        </w:pPrChange>
      </w:pPr>
      <w:del w:id="662" w:author="Zhu Hengda" w:date="2025-02-27T12:17:00Z">
        <w:r>
          <w:delText xml:space="preserve">This Microsoft Word file was updated in 2016 with STREAM Tools, designed for creating well-formatted reports and papers with Microsoft Word (Mamishev, 2010; Mamishev, 2013). </w:delText>
        </w:r>
      </w:del>
      <w:ins w:id="663" w:author="Zhu Hengda" w:date="2025-03-04T02:07:00Z">
        <w:r w:rsidR="00B6182A" w:rsidRPr="00B6182A">
          <w:rPr>
            <w:lang w:val="en-MO" w:eastAsia="zh-CN"/>
          </w:rPr>
          <w:t>In this section, we analyze the results, compare our model with the baseline, discuss the challenges encountered during model training, and propose potential improvements.</w:t>
        </w:r>
      </w:ins>
    </w:p>
    <w:p w14:paraId="7FD1B241" w14:textId="77777777" w:rsidR="00B6182A" w:rsidRPr="00B6182A" w:rsidRDefault="00B6182A" w:rsidP="00B6182A">
      <w:pPr>
        <w:pStyle w:val="ACLTextFirstLine"/>
        <w:ind w:firstLine="0"/>
        <w:rPr>
          <w:ins w:id="664" w:author="Zhu Hengda" w:date="2025-03-04T02:07:00Z"/>
          <w:lang w:eastAsia="zh-CN"/>
          <w:rPrChange w:id="665" w:author="Zhu Hengda" w:date="2025-03-04T02:08:00Z" w16du:dateUtc="2025-03-03T18:08:00Z">
            <w:rPr>
              <w:ins w:id="666" w:author="Zhu Hengda" w:date="2025-03-04T02:07:00Z"/>
              <w:lang w:val="en-MO" w:eastAsia="zh-CN"/>
            </w:rPr>
          </w:rPrChange>
        </w:rPr>
        <w:pPrChange w:id="667" w:author="Zhu Hengda" w:date="2025-03-04T02:08:00Z" w16du:dateUtc="2025-03-03T18:08:00Z">
          <w:pPr>
            <w:pStyle w:val="ACLTextFirstLine"/>
          </w:pPr>
        </w:pPrChange>
      </w:pPr>
    </w:p>
    <w:p w14:paraId="2AB05396" w14:textId="77777777" w:rsidR="00B6182A" w:rsidRPr="00B6182A" w:rsidRDefault="00B6182A" w:rsidP="00B6182A">
      <w:pPr>
        <w:pStyle w:val="ACLTextFirstLine"/>
        <w:ind w:firstLine="0"/>
        <w:rPr>
          <w:ins w:id="668" w:author="Zhu Hengda" w:date="2025-03-04T02:07:00Z"/>
          <w:lang w:val="en-MO" w:eastAsia="zh-CN"/>
        </w:rPr>
        <w:pPrChange w:id="669" w:author="Zhu Hengda" w:date="2025-03-04T02:08:00Z" w16du:dateUtc="2025-03-03T18:08:00Z">
          <w:pPr>
            <w:pStyle w:val="ACLTextFirstLine"/>
          </w:pPr>
        </w:pPrChange>
      </w:pPr>
      <w:ins w:id="670" w:author="Zhu Hengda" w:date="2025-03-04T02:07:00Z">
        <w:r w:rsidRPr="00B6182A">
          <w:rPr>
            <w:b/>
            <w:bCs/>
            <w:lang w:val="en-MO" w:eastAsia="zh-CN"/>
          </w:rPr>
          <w:t>Results Analysis</w:t>
        </w:r>
      </w:ins>
    </w:p>
    <w:p w14:paraId="49837197" w14:textId="77777777" w:rsidR="00B6182A" w:rsidRPr="00B6182A" w:rsidRDefault="00B6182A" w:rsidP="00B6182A">
      <w:pPr>
        <w:pStyle w:val="ACLTextFirstLine"/>
        <w:ind w:firstLine="0"/>
        <w:rPr>
          <w:ins w:id="671" w:author="Zhu Hengda" w:date="2025-03-04T02:07:00Z"/>
          <w:lang w:val="en-MO" w:eastAsia="zh-CN"/>
        </w:rPr>
        <w:pPrChange w:id="672" w:author="Zhu Hengda" w:date="2025-03-04T02:08:00Z" w16du:dateUtc="2025-03-03T18:08:00Z">
          <w:pPr>
            <w:pStyle w:val="ACLTextFirstLine"/>
          </w:pPr>
        </w:pPrChange>
      </w:pPr>
    </w:p>
    <w:p w14:paraId="52A98E5D" w14:textId="77777777" w:rsidR="00B6182A" w:rsidRPr="00B6182A" w:rsidRDefault="00B6182A" w:rsidP="00B6182A">
      <w:pPr>
        <w:pStyle w:val="ACLTextFirstLine"/>
        <w:ind w:firstLine="0"/>
        <w:rPr>
          <w:ins w:id="673" w:author="Zhu Hengda" w:date="2025-03-04T02:07:00Z"/>
          <w:lang w:val="en-MO" w:eastAsia="zh-CN"/>
        </w:rPr>
        <w:pPrChange w:id="674" w:author="Zhu Hengda" w:date="2025-03-04T02:08:00Z" w16du:dateUtc="2025-03-03T18:08:00Z">
          <w:pPr>
            <w:pStyle w:val="ACLTextFirstLine"/>
          </w:pPr>
        </w:pPrChange>
      </w:pPr>
      <w:ins w:id="675" w:author="Zhu Hengda" w:date="2025-03-04T02:07:00Z">
        <w:r w:rsidRPr="00B6182A">
          <w:rPr>
            <w:lang w:val="en-MO" w:eastAsia="zh-CN"/>
          </w:rPr>
          <w:t xml:space="preserve">The model performed well on </w:t>
        </w:r>
        <w:r w:rsidRPr="00B6182A">
          <w:rPr>
            <w:b/>
            <w:bCs/>
            <w:lang w:val="en-MO" w:eastAsia="zh-CN"/>
          </w:rPr>
          <w:t>Test B</w:t>
        </w:r>
        <w:r w:rsidRPr="00B6182A">
          <w:rPr>
            <w:lang w:val="en-MO" w:eastAsia="zh-CN"/>
          </w:rPr>
          <w:t xml:space="preserve">, suggesting that the entities in this dataset are more consistent or easier to identify. However, the model’s performance on </w:t>
        </w:r>
        <w:r w:rsidRPr="00B6182A">
          <w:rPr>
            <w:b/>
            <w:bCs/>
            <w:lang w:val="en-MO" w:eastAsia="zh-CN"/>
          </w:rPr>
          <w:t>Test A</w:t>
        </w:r>
        <w:r w:rsidRPr="00B6182A">
          <w:rPr>
            <w:lang w:val="en-MO" w:eastAsia="zh-CN"/>
          </w:rPr>
          <w:t xml:space="preserve"> and </w:t>
        </w:r>
        <w:r w:rsidRPr="00B6182A">
          <w:rPr>
            <w:b/>
            <w:bCs/>
            <w:lang w:val="en-MO" w:eastAsia="zh-CN"/>
          </w:rPr>
          <w:t>Test C</w:t>
        </w:r>
        <w:r w:rsidRPr="00B6182A">
          <w:rPr>
            <w:lang w:val="en-MO" w:eastAsia="zh-CN"/>
          </w:rPr>
          <w:t xml:space="preserve"> was notably lower, especially in terms of </w:t>
        </w:r>
        <w:r w:rsidRPr="00B6182A">
          <w:rPr>
            <w:b/>
            <w:bCs/>
            <w:lang w:val="en-MO" w:eastAsia="zh-CN"/>
          </w:rPr>
          <w:t>precision</w:t>
        </w:r>
        <w:r w:rsidRPr="00B6182A">
          <w:rPr>
            <w:lang w:val="en-MO" w:eastAsia="zh-CN"/>
          </w:rPr>
          <w:t xml:space="preserve">. This highlights the discrepancy between </w:t>
        </w:r>
        <w:r w:rsidRPr="00B6182A">
          <w:rPr>
            <w:b/>
            <w:bCs/>
            <w:lang w:val="en-MO" w:eastAsia="zh-CN"/>
          </w:rPr>
          <w:t>precision and recall</w:t>
        </w:r>
        <w:r w:rsidRPr="00B6182A">
          <w:rPr>
            <w:lang w:val="en-MO" w:eastAsia="zh-CN"/>
          </w:rPr>
          <w:t>, indicating that while the model is good at identifying entities when it makes predictions, it struggles to capture all relevant entities.</w:t>
        </w:r>
      </w:ins>
    </w:p>
    <w:p w14:paraId="4DC75DD3" w14:textId="77777777" w:rsidR="00B6182A" w:rsidRPr="00B6182A" w:rsidRDefault="00B6182A" w:rsidP="005B1AC4">
      <w:pPr>
        <w:pStyle w:val="ACLTextFirstLine"/>
        <w:ind w:firstLine="0"/>
        <w:rPr>
          <w:ins w:id="676" w:author="Zhu Hengda" w:date="2025-03-04T02:07:00Z"/>
          <w:lang w:val="en-MO" w:eastAsia="zh-CN"/>
        </w:rPr>
        <w:pPrChange w:id="677" w:author="Zhu Hengda" w:date="2025-03-04T02:08:00Z" w16du:dateUtc="2025-03-03T18:08:00Z">
          <w:pPr>
            <w:pStyle w:val="ACLTextFirstLine"/>
          </w:pPr>
        </w:pPrChange>
      </w:pPr>
    </w:p>
    <w:p w14:paraId="746751E6" w14:textId="77777777" w:rsidR="00B6182A" w:rsidRPr="00B6182A" w:rsidRDefault="00B6182A" w:rsidP="005B1AC4">
      <w:pPr>
        <w:pStyle w:val="ACLTextFirstLine"/>
        <w:ind w:firstLine="0"/>
        <w:rPr>
          <w:ins w:id="678" w:author="Zhu Hengda" w:date="2025-03-04T02:07:00Z"/>
          <w:lang w:val="en-MO" w:eastAsia="zh-CN"/>
        </w:rPr>
        <w:pPrChange w:id="679" w:author="Zhu Hengda" w:date="2025-03-04T02:08:00Z" w16du:dateUtc="2025-03-03T18:08:00Z">
          <w:pPr>
            <w:pStyle w:val="ACLTextFirstLine"/>
          </w:pPr>
        </w:pPrChange>
      </w:pPr>
      <w:ins w:id="680" w:author="Zhu Hengda" w:date="2025-03-04T02:07:00Z">
        <w:r w:rsidRPr="00B6182A">
          <w:rPr>
            <w:lang w:val="en-MO" w:eastAsia="zh-CN"/>
          </w:rPr>
          <w:t xml:space="preserve">Notably, our model’s </w:t>
        </w:r>
        <w:r w:rsidRPr="00B6182A">
          <w:rPr>
            <w:b/>
            <w:bCs/>
            <w:lang w:val="en-MO" w:eastAsia="zh-CN"/>
          </w:rPr>
          <w:t>overall performance was lower than the baseline in all test cases, particularly for Test C</w:t>
        </w:r>
        <w:r w:rsidRPr="00B6182A">
          <w:rPr>
            <w:lang w:val="en-MO" w:eastAsia="zh-CN"/>
          </w:rPr>
          <w:t xml:space="preserve">. This suggests that while our model is competitive, it still has </w:t>
        </w:r>
        <w:r w:rsidRPr="00B6182A">
          <w:rPr>
            <w:b/>
            <w:bCs/>
            <w:lang w:val="en-MO" w:eastAsia="zh-CN"/>
          </w:rPr>
          <w:t>significant room for improvement</w:t>
        </w:r>
        <w:r w:rsidRPr="00B6182A">
          <w:rPr>
            <w:lang w:val="en-MO" w:eastAsia="zh-CN"/>
          </w:rPr>
          <w:t>, particularly in recall for complex domain-specific texts.</w:t>
        </w:r>
      </w:ins>
    </w:p>
    <w:p w14:paraId="3ABDD420" w14:textId="77777777" w:rsidR="00B6182A" w:rsidRPr="00B6182A" w:rsidRDefault="00B6182A" w:rsidP="005B1AC4">
      <w:pPr>
        <w:pStyle w:val="ACLTextFirstLine"/>
        <w:ind w:firstLine="0"/>
        <w:rPr>
          <w:ins w:id="681" w:author="Zhu Hengda" w:date="2025-03-04T02:07:00Z"/>
          <w:lang w:val="en-MO" w:eastAsia="zh-CN"/>
        </w:rPr>
        <w:pPrChange w:id="682" w:author="Zhu Hengda" w:date="2025-03-04T02:08:00Z" w16du:dateUtc="2025-03-03T18:08:00Z">
          <w:pPr>
            <w:pStyle w:val="ACLTextFirstLine"/>
          </w:pPr>
        </w:pPrChange>
      </w:pPr>
    </w:p>
    <w:p w14:paraId="1F7F94F0" w14:textId="77777777" w:rsidR="00B6182A" w:rsidRPr="00B6182A" w:rsidRDefault="00B6182A" w:rsidP="005B1AC4">
      <w:pPr>
        <w:pStyle w:val="ACLTextFirstLine"/>
        <w:ind w:firstLine="0"/>
        <w:rPr>
          <w:ins w:id="683" w:author="Zhu Hengda" w:date="2025-03-04T02:07:00Z"/>
          <w:lang w:val="en-MO" w:eastAsia="zh-CN"/>
        </w:rPr>
        <w:pPrChange w:id="684" w:author="Zhu Hengda" w:date="2025-03-04T02:08:00Z" w16du:dateUtc="2025-03-03T18:08:00Z">
          <w:pPr>
            <w:pStyle w:val="ACLTextFirstLine"/>
          </w:pPr>
        </w:pPrChange>
      </w:pPr>
      <w:ins w:id="685" w:author="Zhu Hengda" w:date="2025-03-04T02:07:00Z">
        <w:r w:rsidRPr="00B6182A">
          <w:rPr>
            <w:b/>
            <w:bCs/>
            <w:lang w:val="en-MO" w:eastAsia="zh-CN"/>
          </w:rPr>
          <w:t>Comparison with the Baseline</w:t>
        </w:r>
      </w:ins>
    </w:p>
    <w:p w14:paraId="7C816F56" w14:textId="77777777" w:rsidR="00B6182A" w:rsidRPr="00B6182A" w:rsidRDefault="00B6182A" w:rsidP="005B1AC4">
      <w:pPr>
        <w:pStyle w:val="ACLTextFirstLine"/>
        <w:ind w:firstLine="0"/>
        <w:rPr>
          <w:ins w:id="686" w:author="Zhu Hengda" w:date="2025-03-04T02:07:00Z"/>
          <w:lang w:val="en-MO" w:eastAsia="zh-CN"/>
        </w:rPr>
        <w:pPrChange w:id="687" w:author="Zhu Hengda" w:date="2025-03-04T02:08:00Z" w16du:dateUtc="2025-03-03T18:08:00Z">
          <w:pPr>
            <w:pStyle w:val="ACLTextFirstLine"/>
          </w:pPr>
        </w:pPrChange>
      </w:pPr>
    </w:p>
    <w:p w14:paraId="0C992045" w14:textId="77777777" w:rsidR="00B6182A" w:rsidRPr="00B6182A" w:rsidRDefault="00B6182A" w:rsidP="005B1AC4">
      <w:pPr>
        <w:pStyle w:val="ACLTextFirstLine"/>
        <w:ind w:firstLine="0"/>
        <w:rPr>
          <w:ins w:id="688" w:author="Zhu Hengda" w:date="2025-03-04T02:07:00Z"/>
          <w:lang w:val="en-MO" w:eastAsia="zh-CN"/>
        </w:rPr>
        <w:pPrChange w:id="689" w:author="Zhu Hengda" w:date="2025-03-04T02:08:00Z" w16du:dateUtc="2025-03-03T18:08:00Z">
          <w:pPr>
            <w:pStyle w:val="ACLTextFirstLine"/>
          </w:pPr>
        </w:pPrChange>
      </w:pPr>
      <w:ins w:id="690" w:author="Zhu Hengda" w:date="2025-03-04T02:07:00Z">
        <w:r w:rsidRPr="00B6182A">
          <w:rPr>
            <w:lang w:val="en-MO" w:eastAsia="zh-CN"/>
          </w:rPr>
          <w:t xml:space="preserve">Compared to the baseline model, our system shows </w:t>
        </w:r>
        <w:r w:rsidRPr="00B6182A">
          <w:rPr>
            <w:b/>
            <w:bCs/>
            <w:lang w:val="en-MO" w:eastAsia="zh-CN"/>
          </w:rPr>
          <w:t>weaker performance across all datasets</w:t>
        </w:r>
        <w:r w:rsidRPr="00B6182A">
          <w:rPr>
            <w:lang w:val="en-MO" w:eastAsia="zh-CN"/>
          </w:rPr>
          <w:t xml:space="preserve">, especially in precision and recall for </w:t>
        </w:r>
        <w:r w:rsidRPr="00B6182A">
          <w:rPr>
            <w:b/>
            <w:bCs/>
            <w:lang w:val="en-MO" w:eastAsia="zh-CN"/>
          </w:rPr>
          <w:t>Test C (Traditional Chinese Medicine texts)</w:t>
        </w:r>
        <w:r w:rsidRPr="00B6182A">
          <w:rPr>
            <w:lang w:val="en-MO" w:eastAsia="zh-CN"/>
          </w:rPr>
          <w:t xml:space="preserve">. The baseline model might have been better at handling certain types of entities due to </w:t>
        </w:r>
        <w:r w:rsidRPr="00B6182A">
          <w:rPr>
            <w:b/>
            <w:bCs/>
            <w:lang w:val="en-MO" w:eastAsia="zh-CN"/>
          </w:rPr>
          <w:t>better entity-specific tokenization</w:t>
        </w:r>
        <w:r w:rsidRPr="00B6182A">
          <w:rPr>
            <w:lang w:val="en-MO" w:eastAsia="zh-CN"/>
          </w:rPr>
          <w:t xml:space="preserve"> or a </w:t>
        </w:r>
        <w:r w:rsidRPr="00B6182A">
          <w:rPr>
            <w:b/>
            <w:bCs/>
            <w:lang w:val="en-MO" w:eastAsia="zh-CN"/>
          </w:rPr>
          <w:t>more optimized training procedure</w:t>
        </w:r>
        <w:r w:rsidRPr="00B6182A">
          <w:rPr>
            <w:lang w:val="en-MO" w:eastAsia="zh-CN"/>
          </w:rPr>
          <w:t>.</w:t>
        </w:r>
      </w:ins>
    </w:p>
    <w:p w14:paraId="6977AB70" w14:textId="77777777" w:rsidR="00B6182A" w:rsidRPr="00B6182A" w:rsidRDefault="00B6182A" w:rsidP="00C178A5">
      <w:pPr>
        <w:pStyle w:val="ACLTextFirstLine"/>
        <w:ind w:firstLine="0"/>
        <w:rPr>
          <w:ins w:id="691" w:author="Zhu Hengda" w:date="2025-03-04T02:07:00Z"/>
          <w:lang w:val="en-MO" w:eastAsia="zh-CN"/>
        </w:rPr>
        <w:pPrChange w:id="692" w:author="Zhu Hengda" w:date="2025-03-04T02:08:00Z" w16du:dateUtc="2025-03-03T18:08:00Z">
          <w:pPr>
            <w:pStyle w:val="ACLTextFirstLine"/>
          </w:pPr>
        </w:pPrChange>
      </w:pPr>
    </w:p>
    <w:p w14:paraId="2EF8E69E" w14:textId="77777777" w:rsidR="00B6182A" w:rsidRPr="00B6182A" w:rsidRDefault="00B6182A" w:rsidP="00C178A5">
      <w:pPr>
        <w:pStyle w:val="ACLTextFirstLine"/>
        <w:ind w:firstLine="0"/>
        <w:rPr>
          <w:ins w:id="693" w:author="Zhu Hengda" w:date="2025-03-04T02:07:00Z"/>
          <w:lang w:val="en-MO" w:eastAsia="zh-CN"/>
        </w:rPr>
        <w:pPrChange w:id="694" w:author="Zhu Hengda" w:date="2025-03-04T02:08:00Z" w16du:dateUtc="2025-03-03T18:08:00Z">
          <w:pPr>
            <w:pStyle w:val="ACLTextFirstLine"/>
          </w:pPr>
        </w:pPrChange>
      </w:pPr>
      <w:ins w:id="695" w:author="Zhu Hengda" w:date="2025-03-04T02:07:00Z">
        <w:r w:rsidRPr="00B6182A">
          <w:rPr>
            <w:lang w:val="en-MO" w:eastAsia="zh-CN"/>
          </w:rPr>
          <w:t xml:space="preserve">This comparison provides a valuable benchmark and indicates that our model’s </w:t>
        </w:r>
        <w:r w:rsidRPr="00B6182A">
          <w:rPr>
            <w:b/>
            <w:bCs/>
            <w:lang w:val="en-MO" w:eastAsia="zh-CN"/>
          </w:rPr>
          <w:t>architecture or training strategy may require refinement</w:t>
        </w:r>
        <w:r w:rsidRPr="00B6182A">
          <w:rPr>
            <w:lang w:val="en-MO" w:eastAsia="zh-CN"/>
          </w:rPr>
          <w:t xml:space="preserve">. The gap between our model and the baseline suggests several potential areas for improvement, including </w:t>
        </w:r>
        <w:r w:rsidRPr="00B6182A">
          <w:rPr>
            <w:b/>
            <w:bCs/>
            <w:lang w:val="en-MO" w:eastAsia="zh-CN"/>
          </w:rPr>
          <w:t>more effective segmentation techniques</w:t>
        </w:r>
        <w:r w:rsidRPr="00B6182A">
          <w:rPr>
            <w:lang w:val="en-MO" w:eastAsia="zh-CN"/>
          </w:rPr>
          <w:t xml:space="preserve"> and </w:t>
        </w:r>
        <w:r w:rsidRPr="00B6182A">
          <w:rPr>
            <w:b/>
            <w:bCs/>
            <w:lang w:val="en-MO" w:eastAsia="zh-CN"/>
          </w:rPr>
          <w:t>domain-adapted pretraining</w:t>
        </w:r>
        <w:r w:rsidRPr="00B6182A">
          <w:rPr>
            <w:lang w:val="en-MO" w:eastAsia="zh-CN"/>
          </w:rPr>
          <w:t>.</w:t>
        </w:r>
      </w:ins>
    </w:p>
    <w:p w14:paraId="1DB409B3" w14:textId="77777777" w:rsidR="00B6182A" w:rsidRPr="00B6182A" w:rsidRDefault="00B6182A" w:rsidP="00172B1E">
      <w:pPr>
        <w:pStyle w:val="ACLTextFirstLine"/>
        <w:ind w:firstLine="0"/>
        <w:rPr>
          <w:ins w:id="696" w:author="Zhu Hengda" w:date="2025-03-04T02:07:00Z"/>
          <w:lang w:val="en-MO" w:eastAsia="zh-CN"/>
        </w:rPr>
        <w:pPrChange w:id="697" w:author="Zhu Hengda" w:date="2025-03-04T02:08:00Z" w16du:dateUtc="2025-03-03T18:08:00Z">
          <w:pPr>
            <w:pStyle w:val="ACLTextFirstLine"/>
          </w:pPr>
        </w:pPrChange>
      </w:pPr>
    </w:p>
    <w:p w14:paraId="1EE4EAC0" w14:textId="77777777" w:rsidR="00B6182A" w:rsidRPr="00B6182A" w:rsidRDefault="00B6182A" w:rsidP="00172B1E">
      <w:pPr>
        <w:pStyle w:val="ACLTextFirstLine"/>
        <w:ind w:firstLine="0"/>
        <w:rPr>
          <w:ins w:id="698" w:author="Zhu Hengda" w:date="2025-03-04T02:07:00Z"/>
          <w:lang w:val="en-MO" w:eastAsia="zh-CN"/>
        </w:rPr>
        <w:pPrChange w:id="699" w:author="Zhu Hengda" w:date="2025-03-04T02:08:00Z" w16du:dateUtc="2025-03-03T18:08:00Z">
          <w:pPr>
            <w:pStyle w:val="ACLTextFirstLine"/>
          </w:pPr>
        </w:pPrChange>
      </w:pPr>
      <w:ins w:id="700" w:author="Zhu Hengda" w:date="2025-03-04T02:07:00Z">
        <w:r w:rsidRPr="00B6182A">
          <w:rPr>
            <w:b/>
            <w:bCs/>
            <w:lang w:val="en-MO" w:eastAsia="zh-CN"/>
          </w:rPr>
          <w:t>Challenges in Model Performance</w:t>
        </w:r>
      </w:ins>
    </w:p>
    <w:p w14:paraId="4F0E8F9B" w14:textId="77777777" w:rsidR="00B6182A" w:rsidRPr="00B6182A" w:rsidRDefault="00B6182A" w:rsidP="00172B1E">
      <w:pPr>
        <w:pStyle w:val="ACLTextFirstLine"/>
        <w:ind w:firstLine="0"/>
        <w:rPr>
          <w:ins w:id="701" w:author="Zhu Hengda" w:date="2025-03-04T02:07:00Z"/>
          <w:lang w:val="en-MO" w:eastAsia="zh-CN"/>
        </w:rPr>
        <w:pPrChange w:id="702" w:author="Zhu Hengda" w:date="2025-03-04T02:08:00Z" w16du:dateUtc="2025-03-03T18:08:00Z">
          <w:pPr>
            <w:pStyle w:val="ACLTextFirstLine"/>
          </w:pPr>
        </w:pPrChange>
      </w:pPr>
      <w:ins w:id="703" w:author="Zhu Hengda" w:date="2025-03-04T02:07:00Z">
        <w:r w:rsidRPr="00B6182A">
          <w:rPr>
            <w:lang w:val="en-MO" w:eastAsia="zh-CN"/>
          </w:rPr>
          <w:t xml:space="preserve">• </w:t>
        </w:r>
        <w:r w:rsidRPr="00B6182A">
          <w:rPr>
            <w:b/>
            <w:bCs/>
            <w:lang w:val="en-MO" w:eastAsia="zh-CN"/>
          </w:rPr>
          <w:t>Entity Boundary Ambiguity</w:t>
        </w:r>
        <w:r w:rsidRPr="00B6182A">
          <w:rPr>
            <w:lang w:val="en-MO" w:eastAsia="zh-CN"/>
          </w:rPr>
          <w:t>: Ancient Chinese texts often lack clear entity delimiters, making segmentation-based NER difficult.</w:t>
        </w:r>
      </w:ins>
    </w:p>
    <w:p w14:paraId="7CA80E90" w14:textId="77777777" w:rsidR="00B6182A" w:rsidRPr="00B6182A" w:rsidRDefault="00B6182A" w:rsidP="00172B1E">
      <w:pPr>
        <w:pStyle w:val="ACLTextFirstLine"/>
        <w:ind w:firstLine="0"/>
        <w:rPr>
          <w:ins w:id="704" w:author="Zhu Hengda" w:date="2025-03-04T02:07:00Z"/>
          <w:lang w:val="en-MO" w:eastAsia="zh-CN"/>
        </w:rPr>
        <w:pPrChange w:id="705" w:author="Zhu Hengda" w:date="2025-03-04T02:08:00Z" w16du:dateUtc="2025-03-03T18:08:00Z">
          <w:pPr>
            <w:pStyle w:val="ACLTextFirstLine"/>
          </w:pPr>
        </w:pPrChange>
      </w:pPr>
      <w:ins w:id="706" w:author="Zhu Hengda" w:date="2025-03-04T02:07:00Z">
        <w:r w:rsidRPr="00B6182A">
          <w:rPr>
            <w:lang w:val="en-MO" w:eastAsia="zh-CN"/>
          </w:rPr>
          <w:t xml:space="preserve">• </w:t>
        </w:r>
        <w:r w:rsidRPr="00B6182A">
          <w:rPr>
            <w:b/>
            <w:bCs/>
            <w:lang w:val="en-MO" w:eastAsia="zh-CN"/>
          </w:rPr>
          <w:t>Domain-Specific Vocabulary</w:t>
        </w:r>
        <w:r w:rsidRPr="00B6182A">
          <w:rPr>
            <w:lang w:val="en-MO" w:eastAsia="zh-CN"/>
          </w:rPr>
          <w:t>: Medical texts contain highly specialized terms that are not well represented in standard pre-trained embeddings.</w:t>
        </w:r>
      </w:ins>
    </w:p>
    <w:p w14:paraId="5643A1AC" w14:textId="77777777" w:rsidR="00B6182A" w:rsidRPr="00B6182A" w:rsidRDefault="00B6182A" w:rsidP="00172B1E">
      <w:pPr>
        <w:pStyle w:val="ACLTextFirstLine"/>
        <w:ind w:firstLine="0"/>
        <w:rPr>
          <w:ins w:id="707" w:author="Zhu Hengda" w:date="2025-03-04T02:07:00Z"/>
          <w:lang w:val="en-MO" w:eastAsia="zh-CN"/>
        </w:rPr>
        <w:pPrChange w:id="708" w:author="Zhu Hengda" w:date="2025-03-04T02:08:00Z" w16du:dateUtc="2025-03-03T18:08:00Z">
          <w:pPr>
            <w:pStyle w:val="ACLTextFirstLine"/>
          </w:pPr>
        </w:pPrChange>
      </w:pPr>
      <w:ins w:id="709" w:author="Zhu Hengda" w:date="2025-03-04T02:07:00Z">
        <w:r w:rsidRPr="00B6182A">
          <w:rPr>
            <w:lang w:val="en-MO" w:eastAsia="zh-CN"/>
          </w:rPr>
          <w:t xml:space="preserve">• </w:t>
        </w:r>
        <w:r w:rsidRPr="00B6182A">
          <w:rPr>
            <w:b/>
            <w:bCs/>
            <w:lang w:val="en-MO" w:eastAsia="zh-CN"/>
          </w:rPr>
          <w:t>Imbalanced Entity Categories</w:t>
        </w:r>
        <w:r w:rsidRPr="00B6182A">
          <w:rPr>
            <w:lang w:val="en-MO" w:eastAsia="zh-CN"/>
          </w:rPr>
          <w:t xml:space="preserve">: Certain entity types (e.g., </w:t>
        </w:r>
        <w:r w:rsidRPr="00B6182A">
          <w:rPr>
            <w:b/>
            <w:bCs/>
            <w:lang w:val="en-MO" w:eastAsia="zh-CN"/>
          </w:rPr>
          <w:t>medicinal formulas, symptoms</w:t>
        </w:r>
        <w:r w:rsidRPr="00B6182A">
          <w:rPr>
            <w:lang w:val="en-MO" w:eastAsia="zh-CN"/>
          </w:rPr>
          <w:t>) have far fewer examples than others, affecting model generalization.</w:t>
        </w:r>
      </w:ins>
    </w:p>
    <w:p w14:paraId="7B9E2AF5" w14:textId="77777777" w:rsidR="00B6182A" w:rsidRPr="00B6182A" w:rsidRDefault="00B6182A" w:rsidP="00172B1E">
      <w:pPr>
        <w:pStyle w:val="ACLTextFirstLine"/>
        <w:ind w:firstLine="0"/>
        <w:rPr>
          <w:ins w:id="710" w:author="Zhu Hengda" w:date="2025-03-04T02:07:00Z"/>
          <w:lang w:val="en-MO" w:eastAsia="zh-CN"/>
        </w:rPr>
        <w:pPrChange w:id="711" w:author="Zhu Hengda" w:date="2025-03-04T02:08:00Z" w16du:dateUtc="2025-03-03T18:08:00Z">
          <w:pPr>
            <w:pStyle w:val="ACLTextFirstLine"/>
          </w:pPr>
        </w:pPrChange>
      </w:pPr>
    </w:p>
    <w:p w14:paraId="7DE2F349" w14:textId="77777777" w:rsidR="00B6182A" w:rsidRPr="00B6182A" w:rsidRDefault="00B6182A" w:rsidP="00172B1E">
      <w:pPr>
        <w:pStyle w:val="ACLTextFirstLine"/>
        <w:ind w:firstLine="0"/>
        <w:rPr>
          <w:ins w:id="712" w:author="Zhu Hengda" w:date="2025-03-04T02:07:00Z"/>
          <w:lang w:val="en-MO" w:eastAsia="zh-CN"/>
        </w:rPr>
        <w:pPrChange w:id="713" w:author="Zhu Hengda" w:date="2025-03-04T02:08:00Z" w16du:dateUtc="2025-03-03T18:08:00Z">
          <w:pPr>
            <w:pStyle w:val="ACLTextFirstLine"/>
          </w:pPr>
        </w:pPrChange>
      </w:pPr>
      <w:ins w:id="714" w:author="Zhu Hengda" w:date="2025-03-04T02:07:00Z">
        <w:r w:rsidRPr="00B6182A">
          <w:rPr>
            <w:b/>
            <w:bCs/>
            <w:lang w:val="en-MO" w:eastAsia="zh-CN"/>
          </w:rPr>
          <w:t>Model Improvements</w:t>
        </w:r>
      </w:ins>
    </w:p>
    <w:p w14:paraId="069C2225" w14:textId="77777777" w:rsidR="00B6182A" w:rsidRPr="00B6182A" w:rsidRDefault="00B6182A" w:rsidP="00172B1E">
      <w:pPr>
        <w:pStyle w:val="ACLTextFirstLine"/>
        <w:ind w:firstLine="0"/>
        <w:rPr>
          <w:ins w:id="715" w:author="Zhu Hengda" w:date="2025-03-04T02:07:00Z"/>
          <w:lang w:val="en-MO" w:eastAsia="zh-CN"/>
        </w:rPr>
        <w:pPrChange w:id="716" w:author="Zhu Hengda" w:date="2025-03-04T02:08:00Z" w16du:dateUtc="2025-03-03T18:08:00Z">
          <w:pPr>
            <w:pStyle w:val="ACLTextFirstLine"/>
          </w:pPr>
        </w:pPrChange>
      </w:pPr>
    </w:p>
    <w:p w14:paraId="2ED6AB33" w14:textId="77777777" w:rsidR="00B6182A" w:rsidRPr="00B6182A" w:rsidRDefault="00B6182A" w:rsidP="00172B1E">
      <w:pPr>
        <w:pStyle w:val="ACLTextFirstLine"/>
        <w:ind w:firstLine="0"/>
        <w:rPr>
          <w:ins w:id="717" w:author="Zhu Hengda" w:date="2025-03-04T02:07:00Z"/>
          <w:lang w:val="en-MO" w:eastAsia="zh-CN"/>
        </w:rPr>
        <w:pPrChange w:id="718" w:author="Zhu Hengda" w:date="2025-03-04T02:08:00Z" w16du:dateUtc="2025-03-03T18:08:00Z">
          <w:pPr>
            <w:pStyle w:val="ACLTextFirstLine"/>
          </w:pPr>
        </w:pPrChange>
      </w:pPr>
      <w:ins w:id="719" w:author="Zhu Hengda" w:date="2025-03-04T02:07:00Z">
        <w:r w:rsidRPr="00B6182A">
          <w:rPr>
            <w:lang w:val="en-MO" w:eastAsia="zh-CN"/>
          </w:rPr>
          <w:t>To improve performance, future work should focus on:</w:t>
        </w:r>
      </w:ins>
    </w:p>
    <w:p w14:paraId="7C72A17C" w14:textId="77777777" w:rsidR="00B6182A" w:rsidRPr="00B6182A" w:rsidRDefault="00B6182A" w:rsidP="00172B1E">
      <w:pPr>
        <w:pStyle w:val="ACLTextFirstLine"/>
        <w:ind w:firstLine="0"/>
        <w:rPr>
          <w:ins w:id="720" w:author="Zhu Hengda" w:date="2025-03-04T02:07:00Z"/>
          <w:lang w:val="en-MO" w:eastAsia="zh-CN"/>
        </w:rPr>
        <w:pPrChange w:id="721" w:author="Zhu Hengda" w:date="2025-03-04T02:08:00Z" w16du:dateUtc="2025-03-03T18:08:00Z">
          <w:pPr>
            <w:pStyle w:val="ACLTextFirstLine"/>
          </w:pPr>
        </w:pPrChange>
      </w:pPr>
      <w:ins w:id="722" w:author="Zhu Hengda" w:date="2025-03-04T02:07:00Z">
        <w:r w:rsidRPr="00B6182A">
          <w:rPr>
            <w:lang w:val="en-MO" w:eastAsia="zh-CN"/>
          </w:rPr>
          <w:t xml:space="preserve">• </w:t>
        </w:r>
        <w:r w:rsidRPr="00B6182A">
          <w:rPr>
            <w:b/>
            <w:bCs/>
            <w:lang w:val="en-MO" w:eastAsia="zh-CN"/>
          </w:rPr>
          <w:t>Domain-Specific Pretraining</w:t>
        </w:r>
        <w:r w:rsidRPr="00B6182A">
          <w:rPr>
            <w:lang w:val="en-MO" w:eastAsia="zh-CN"/>
          </w:rPr>
          <w:t xml:space="preserve">: Fine-tuning </w:t>
        </w:r>
        <w:r w:rsidRPr="00B6182A">
          <w:rPr>
            <w:b/>
            <w:bCs/>
            <w:lang w:val="en-MO" w:eastAsia="zh-CN"/>
          </w:rPr>
          <w:t>GujiRoBERTa</w:t>
        </w:r>
        <w:r w:rsidRPr="00B6182A">
          <w:rPr>
            <w:lang w:val="en-MO" w:eastAsia="zh-CN"/>
          </w:rPr>
          <w:t xml:space="preserve"> on domain-specific corpora (e.g., </w:t>
        </w:r>
        <w:r w:rsidRPr="00B6182A">
          <w:rPr>
            <w:b/>
            <w:bCs/>
            <w:lang w:val="en-MO" w:eastAsia="zh-CN"/>
          </w:rPr>
          <w:t>medical literature, historical records</w:t>
        </w:r>
        <w:r w:rsidRPr="00B6182A">
          <w:rPr>
            <w:lang w:val="en-MO" w:eastAsia="zh-CN"/>
          </w:rPr>
          <w:t>) to enhance recognition accuracy.</w:t>
        </w:r>
      </w:ins>
    </w:p>
    <w:p w14:paraId="54AA09B5" w14:textId="77777777" w:rsidR="00B6182A" w:rsidRPr="00B6182A" w:rsidRDefault="00B6182A" w:rsidP="00172B1E">
      <w:pPr>
        <w:pStyle w:val="ACLTextFirstLine"/>
        <w:ind w:firstLine="0"/>
        <w:rPr>
          <w:ins w:id="723" w:author="Zhu Hengda" w:date="2025-03-04T02:07:00Z"/>
          <w:lang w:val="en-MO" w:eastAsia="zh-CN"/>
        </w:rPr>
        <w:pPrChange w:id="724" w:author="Zhu Hengda" w:date="2025-03-04T02:08:00Z" w16du:dateUtc="2025-03-03T18:08:00Z">
          <w:pPr>
            <w:pStyle w:val="ACLTextFirstLine"/>
          </w:pPr>
        </w:pPrChange>
      </w:pPr>
      <w:ins w:id="725" w:author="Zhu Hengda" w:date="2025-03-04T02:07:00Z">
        <w:r w:rsidRPr="00B6182A">
          <w:rPr>
            <w:lang w:val="en-MO" w:eastAsia="zh-CN"/>
          </w:rPr>
          <w:t xml:space="preserve">• </w:t>
        </w:r>
        <w:r w:rsidRPr="00B6182A">
          <w:rPr>
            <w:b/>
            <w:bCs/>
            <w:lang w:val="en-MO" w:eastAsia="zh-CN"/>
          </w:rPr>
          <w:t>Hierarchical Tokenization</w:t>
        </w:r>
        <w:r w:rsidRPr="00B6182A">
          <w:rPr>
            <w:lang w:val="en-MO" w:eastAsia="zh-CN"/>
          </w:rPr>
          <w:t xml:space="preserve">: Adopting </w:t>
        </w:r>
        <w:r w:rsidRPr="00B6182A">
          <w:rPr>
            <w:b/>
            <w:bCs/>
            <w:lang w:val="en-MO" w:eastAsia="zh-CN"/>
          </w:rPr>
          <w:t>lattice-based models</w:t>
        </w:r>
        <w:r w:rsidRPr="00B6182A">
          <w:rPr>
            <w:lang w:val="en-MO" w:eastAsia="zh-CN"/>
          </w:rPr>
          <w:t xml:space="preserve"> or </w:t>
        </w:r>
        <w:r w:rsidRPr="00B6182A">
          <w:rPr>
            <w:b/>
            <w:bCs/>
            <w:lang w:val="en-MO" w:eastAsia="zh-CN"/>
          </w:rPr>
          <w:t>multi-level tokenization</w:t>
        </w:r>
        <w:r w:rsidRPr="00B6182A">
          <w:rPr>
            <w:lang w:val="en-MO" w:eastAsia="zh-CN"/>
          </w:rPr>
          <w:t xml:space="preserve"> to improve handling of </w:t>
        </w:r>
        <w:r w:rsidRPr="00B6182A">
          <w:rPr>
            <w:b/>
            <w:bCs/>
            <w:lang w:val="en-MO" w:eastAsia="zh-CN"/>
          </w:rPr>
          <w:t>ambiguous entity boundaries</w:t>
        </w:r>
        <w:r w:rsidRPr="00B6182A">
          <w:rPr>
            <w:lang w:val="en-MO" w:eastAsia="zh-CN"/>
          </w:rPr>
          <w:t>.</w:t>
        </w:r>
      </w:ins>
    </w:p>
    <w:p w14:paraId="1A4341BE" w14:textId="77777777" w:rsidR="00B6182A" w:rsidRPr="00B6182A" w:rsidRDefault="00B6182A" w:rsidP="00172B1E">
      <w:pPr>
        <w:pStyle w:val="ACLTextFirstLine"/>
        <w:ind w:firstLine="0"/>
        <w:rPr>
          <w:ins w:id="726" w:author="Zhu Hengda" w:date="2025-03-04T02:07:00Z"/>
          <w:lang w:val="en-MO" w:eastAsia="zh-CN"/>
        </w:rPr>
        <w:pPrChange w:id="727" w:author="Zhu Hengda" w:date="2025-03-04T02:08:00Z" w16du:dateUtc="2025-03-03T18:08:00Z">
          <w:pPr>
            <w:pStyle w:val="ACLTextFirstLine"/>
          </w:pPr>
        </w:pPrChange>
      </w:pPr>
      <w:ins w:id="728" w:author="Zhu Hengda" w:date="2025-03-04T02:07:00Z">
        <w:r w:rsidRPr="00B6182A">
          <w:rPr>
            <w:lang w:val="en-MO" w:eastAsia="zh-CN"/>
          </w:rPr>
          <w:t xml:space="preserve">• </w:t>
        </w:r>
        <w:r w:rsidRPr="00B6182A">
          <w:rPr>
            <w:b/>
            <w:bCs/>
            <w:lang w:val="en-MO" w:eastAsia="zh-CN"/>
          </w:rPr>
          <w:t>Knowledge Augmentation</w:t>
        </w:r>
        <w:r w:rsidRPr="00B6182A">
          <w:rPr>
            <w:lang w:val="en-MO" w:eastAsia="zh-CN"/>
          </w:rPr>
          <w:t xml:space="preserve">: Incorporating </w:t>
        </w:r>
        <w:r w:rsidRPr="00B6182A">
          <w:rPr>
            <w:b/>
            <w:bCs/>
            <w:lang w:val="en-MO" w:eastAsia="zh-CN"/>
          </w:rPr>
          <w:t>domain knowledge graphs</w:t>
        </w:r>
        <w:r w:rsidRPr="00B6182A">
          <w:rPr>
            <w:lang w:val="en-MO" w:eastAsia="zh-CN"/>
          </w:rPr>
          <w:t xml:space="preserve"> or </w:t>
        </w:r>
        <w:r w:rsidRPr="00B6182A">
          <w:rPr>
            <w:b/>
            <w:bCs/>
            <w:lang w:val="en-MO" w:eastAsia="zh-CN"/>
          </w:rPr>
          <w:t>lexicon-based constraints</w:t>
        </w:r>
        <w:r w:rsidRPr="00B6182A">
          <w:rPr>
            <w:lang w:val="en-MO" w:eastAsia="zh-CN"/>
          </w:rPr>
          <w:t xml:space="preserve"> to reduce false positives.</w:t>
        </w:r>
      </w:ins>
    </w:p>
    <w:p w14:paraId="213DD976" w14:textId="77777777" w:rsidR="00B6182A" w:rsidRPr="00B6182A" w:rsidRDefault="00B6182A" w:rsidP="00172B1E">
      <w:pPr>
        <w:pStyle w:val="ACLTextFirstLine"/>
        <w:ind w:firstLine="0"/>
        <w:rPr>
          <w:ins w:id="729" w:author="Zhu Hengda" w:date="2025-03-04T02:07:00Z"/>
          <w:lang w:val="en-MO" w:eastAsia="zh-CN"/>
        </w:rPr>
        <w:pPrChange w:id="730" w:author="Zhu Hengda" w:date="2025-03-04T02:09:00Z" w16du:dateUtc="2025-03-03T18:09:00Z">
          <w:pPr>
            <w:pStyle w:val="ACLTextFirstLine"/>
          </w:pPr>
        </w:pPrChange>
      </w:pPr>
    </w:p>
    <w:p w14:paraId="5CCC49A0" w14:textId="77777777" w:rsidR="00B6182A" w:rsidRPr="00B6182A" w:rsidRDefault="00B6182A" w:rsidP="00172B1E">
      <w:pPr>
        <w:pStyle w:val="ACLTextFirstLine"/>
        <w:ind w:firstLine="0"/>
        <w:rPr>
          <w:ins w:id="731" w:author="Zhu Hengda" w:date="2025-03-04T02:07:00Z"/>
          <w:lang w:val="en-MO" w:eastAsia="zh-CN"/>
        </w:rPr>
        <w:pPrChange w:id="732" w:author="Zhu Hengda" w:date="2025-03-04T02:09:00Z" w16du:dateUtc="2025-03-03T18:09:00Z">
          <w:pPr>
            <w:pStyle w:val="ACLTextFirstLine"/>
          </w:pPr>
        </w:pPrChange>
      </w:pPr>
      <w:ins w:id="733" w:author="Zhu Hengda" w:date="2025-03-04T02:07:00Z">
        <w:r w:rsidRPr="00B6182A">
          <w:rPr>
            <w:b/>
            <w:bCs/>
            <w:lang w:val="en-MO" w:eastAsia="zh-CN"/>
          </w:rPr>
          <w:t>Future Comparisons</w:t>
        </w:r>
      </w:ins>
    </w:p>
    <w:p w14:paraId="24315D16" w14:textId="77777777" w:rsidR="00B6182A" w:rsidRPr="00B6182A" w:rsidRDefault="00B6182A" w:rsidP="00172B1E">
      <w:pPr>
        <w:pStyle w:val="ACLTextFirstLine"/>
        <w:ind w:firstLine="0"/>
        <w:rPr>
          <w:ins w:id="734" w:author="Zhu Hengda" w:date="2025-03-04T02:07:00Z"/>
          <w:lang w:val="en-MO" w:eastAsia="zh-CN"/>
        </w:rPr>
        <w:pPrChange w:id="735" w:author="Zhu Hengda" w:date="2025-03-04T02:09:00Z" w16du:dateUtc="2025-03-03T18:09:00Z">
          <w:pPr>
            <w:pStyle w:val="ACLTextFirstLine"/>
          </w:pPr>
        </w:pPrChange>
      </w:pPr>
    </w:p>
    <w:p w14:paraId="14CCE64B" w14:textId="77777777" w:rsidR="00B6182A" w:rsidRPr="00B6182A" w:rsidRDefault="00B6182A" w:rsidP="00172B1E">
      <w:pPr>
        <w:pStyle w:val="ACLTextFirstLine"/>
        <w:ind w:firstLine="0"/>
        <w:rPr>
          <w:ins w:id="736" w:author="Zhu Hengda" w:date="2025-03-04T02:07:00Z"/>
          <w:lang w:val="en-MO" w:eastAsia="zh-CN"/>
        </w:rPr>
        <w:pPrChange w:id="737" w:author="Zhu Hengda" w:date="2025-03-04T02:09:00Z" w16du:dateUtc="2025-03-03T18:09:00Z">
          <w:pPr>
            <w:pStyle w:val="ACLTextFirstLine"/>
          </w:pPr>
        </w:pPrChange>
      </w:pPr>
      <w:ins w:id="738" w:author="Zhu Hengda" w:date="2025-03-04T02:07:00Z">
        <w:r w:rsidRPr="00B6182A">
          <w:rPr>
            <w:lang w:val="en-MO" w:eastAsia="zh-CN"/>
          </w:rPr>
          <w:t xml:space="preserve">Although our model is competitive compared to previous approaches in </w:t>
        </w:r>
        <w:r w:rsidRPr="00B6182A">
          <w:rPr>
            <w:b/>
            <w:bCs/>
            <w:lang w:val="en-MO" w:eastAsia="zh-CN"/>
          </w:rPr>
          <w:t>ancient language processing</w:t>
        </w:r>
        <w:r w:rsidRPr="00B6182A">
          <w:rPr>
            <w:lang w:val="en-MO" w:eastAsia="zh-CN"/>
          </w:rPr>
          <w:t xml:space="preserve">, the performance gap with the baseline highlights the need for further </w:t>
        </w:r>
        <w:r w:rsidRPr="00B6182A">
          <w:rPr>
            <w:b/>
            <w:bCs/>
            <w:lang w:val="en-MO" w:eastAsia="zh-CN"/>
          </w:rPr>
          <w:t xml:space="preserve">development and </w:t>
        </w:r>
        <w:r w:rsidRPr="00B6182A">
          <w:rPr>
            <w:b/>
            <w:bCs/>
            <w:lang w:val="en-MO" w:eastAsia="zh-CN"/>
          </w:rPr>
          <w:lastRenderedPageBreak/>
          <w:t>refinement</w:t>
        </w:r>
        <w:r w:rsidRPr="00B6182A">
          <w:rPr>
            <w:lang w:val="en-MO" w:eastAsia="zh-CN"/>
          </w:rPr>
          <w:t xml:space="preserve">. Future evaluations comparing our system with </w:t>
        </w:r>
        <w:r w:rsidRPr="00B6182A">
          <w:rPr>
            <w:b/>
            <w:bCs/>
            <w:lang w:val="en-MO" w:eastAsia="zh-CN"/>
          </w:rPr>
          <w:t>other state-of-the-art models</w:t>
        </w:r>
        <w:r w:rsidRPr="00B6182A">
          <w:rPr>
            <w:lang w:val="en-MO" w:eastAsia="zh-CN"/>
          </w:rPr>
          <w:t xml:space="preserve"> will provide deeper insights into the </w:t>
        </w:r>
        <w:r w:rsidRPr="00B6182A">
          <w:rPr>
            <w:b/>
            <w:bCs/>
            <w:lang w:val="en-MO" w:eastAsia="zh-CN"/>
          </w:rPr>
          <w:t>strengths and weaknesses</w:t>
        </w:r>
        <w:r w:rsidRPr="00B6182A">
          <w:rPr>
            <w:lang w:val="en-MO" w:eastAsia="zh-CN"/>
          </w:rPr>
          <w:t xml:space="preserve"> of our approach, guiding further improvements.</w:t>
        </w:r>
      </w:ins>
    </w:p>
    <w:p w14:paraId="0E3AAE0A" w14:textId="77777777" w:rsidR="00B6182A" w:rsidRPr="00B6182A" w:rsidRDefault="00B6182A" w:rsidP="004447D0">
      <w:pPr>
        <w:pStyle w:val="ACLTextFirstLine"/>
        <w:ind w:firstLine="0"/>
        <w:rPr>
          <w:lang w:val="en-MO" w:eastAsia="zh-CN"/>
          <w:rPrChange w:id="739" w:author="Zhu Hengda" w:date="2025-03-04T02:07:00Z" w16du:dateUtc="2025-03-03T18:07:00Z">
            <w:rPr>
              <w:lang w:eastAsia="zh-CN"/>
            </w:rPr>
          </w:rPrChange>
        </w:rPr>
        <w:pPrChange w:id="740" w:author="Zhu Hengda" w:date="2025-02-27T16:48:00Z">
          <w:pPr>
            <w:pStyle w:val="ACLText"/>
          </w:pPr>
        </w:pPrChange>
      </w:pPr>
    </w:p>
    <w:p w14:paraId="58FAB0BB" w14:textId="77777777" w:rsidR="004447D0" w:rsidRDefault="00000000">
      <w:pPr>
        <w:pStyle w:val="ACLAcknowledgmentsHeader"/>
        <w:rPr>
          <w:del w:id="741" w:author="Zhu Hengda" w:date="2025-02-27T14:10:00Z"/>
        </w:rPr>
      </w:pPr>
      <w:del w:id="742" w:author="Zhu Hengda" w:date="2025-02-27T14:10:00Z">
        <w:r>
          <w:delText>Acknowledgments</w:delText>
        </w:r>
      </w:del>
    </w:p>
    <w:p w14:paraId="245AE98D" w14:textId="77777777" w:rsidR="004447D0" w:rsidRDefault="00000000">
      <w:pPr>
        <w:pStyle w:val="ACLText"/>
        <w:rPr>
          <w:del w:id="743" w:author="Zhu Hengda" w:date="2025-02-27T14:10:00Z"/>
        </w:rPr>
      </w:pPr>
      <w:del w:id="744" w:author="Zhu Hengda" w:date="2025-02-27T14:10:00Z">
        <w:r>
          <w:delText>An example acknowledgment.</w:delText>
        </w:r>
      </w:del>
    </w:p>
    <w:p w14:paraId="4EBE841D" w14:textId="77777777" w:rsidR="004447D0" w:rsidRDefault="00000000">
      <w:pPr>
        <w:pStyle w:val="ACLReferencesHeader"/>
      </w:pPr>
      <w:r>
        <w:t xml:space="preserve">References </w:t>
      </w:r>
    </w:p>
    <w:p w14:paraId="7DDF27B8" w14:textId="77777777" w:rsidR="004447D0" w:rsidRDefault="00000000">
      <w:pPr>
        <w:pStyle w:val="ACLReferencesText"/>
        <w:rPr>
          <w:del w:id="745" w:author="Zhu Hengda" w:date="2025-02-27T14:10:00Z"/>
        </w:rPr>
      </w:pPr>
      <w:bookmarkStart w:id="746" w:name="AhoUllman72"/>
      <w:del w:id="747" w:author="Zhu Hengda" w:date="2025-02-27T14:10:00Z">
        <w:r>
          <w:delText xml:space="preserve">Alfred. V. Aho and Jeffrey D. Ullman. 1972. </w:delText>
        </w:r>
        <w:r>
          <w:rPr>
            <w:i/>
            <w:iCs/>
          </w:rPr>
          <w:delText>The Theory of Parsing, Translation and Compiling, volume 1</w:delText>
        </w:r>
        <w:r>
          <w:delText xml:space="preserve">. Prentice-Hall, Englewood Cliffs, NJ. </w:delText>
        </w:r>
      </w:del>
    </w:p>
    <w:p w14:paraId="7503C037" w14:textId="77777777" w:rsidR="004447D0" w:rsidRDefault="00000000">
      <w:pPr>
        <w:pStyle w:val="ACLReferencesText"/>
        <w:rPr>
          <w:del w:id="748" w:author="Zhu Hengda" w:date="2025-02-27T14:10:00Z"/>
        </w:rPr>
      </w:pPr>
      <w:bookmarkStart w:id="749" w:name="APA83"/>
      <w:bookmarkEnd w:id="746"/>
      <w:del w:id="750" w:author="Zhu Hengda" w:date="2025-02-27T14:10:00Z">
        <w:r>
          <w:delText xml:space="preserve">American Psychological Association. 1983. </w:delText>
        </w:r>
        <w:r>
          <w:rPr>
            <w:i/>
          </w:rPr>
          <w:delText>Publications Manual.</w:delText>
        </w:r>
        <w:r>
          <w:delText xml:space="preserve"> American Psychological Association, Washington, DC.</w:delText>
        </w:r>
      </w:del>
    </w:p>
    <w:p w14:paraId="2BF20048" w14:textId="77777777" w:rsidR="004447D0" w:rsidRDefault="00000000">
      <w:pPr>
        <w:pStyle w:val="ACLReferencesText"/>
        <w:rPr>
          <w:del w:id="751" w:author="Zhu Hengda" w:date="2025-02-27T14:10:00Z"/>
          <w:lang w:eastAsia="en-US"/>
        </w:rPr>
      </w:pPr>
      <w:bookmarkStart w:id="752" w:name="Ashok1981"/>
      <w:bookmarkStart w:id="753" w:name="ChandraEtAl1981"/>
      <w:bookmarkEnd w:id="749"/>
      <w:del w:id="754" w:author="Zhu Hengda" w:date="2025-02-27T14:10:00Z">
        <w:r>
          <w:delText xml:space="preserve">Ashok K. Chandra, Dexter C. Kozen, and Larry J. Stockmeyer. 1981. </w:delText>
        </w:r>
        <w:r>
          <w:fldChar w:fldCharType="begin"/>
        </w:r>
        <w:r>
          <w:delInstrText>HYPERLINK "http://dl.acm.org/citation.cfm?doid=322234.322243"</w:delInstrText>
        </w:r>
        <w:r>
          <w:fldChar w:fldCharType="separate"/>
        </w:r>
        <w:r>
          <w:rPr>
            <w:rStyle w:val="ACLHyperlinkChar"/>
            <w:rFonts w:eastAsia="MS Mincho"/>
          </w:rPr>
          <w:delText>Alternation</w:delText>
        </w:r>
        <w:r>
          <w:fldChar w:fldCharType="end"/>
        </w:r>
        <w:r>
          <w:delText xml:space="preserve">. </w:delText>
        </w:r>
        <w:r>
          <w:rPr>
            <w:i/>
          </w:rPr>
          <w:delText>Journal of the Association for Computing Machinery</w:delText>
        </w:r>
        <w:r>
          <w:delText xml:space="preserve">, 28(1):114-133. </w:delText>
        </w:r>
        <w:r>
          <w:rPr>
            <w:rStyle w:val="ACLHyperlinkChar"/>
            <w:rFonts w:eastAsia="MS Mincho"/>
          </w:rPr>
          <w:delText>https://doi.org/10.1145/322234.32224</w:delText>
        </w:r>
        <w:r>
          <w:rPr>
            <w:lang w:eastAsia="en-US"/>
          </w:rPr>
          <w:delText>.</w:delText>
        </w:r>
        <w:bookmarkEnd w:id="752"/>
        <w:r>
          <w:rPr>
            <w:lang w:eastAsia="en-US"/>
          </w:rPr>
          <w:delText xml:space="preserve"> </w:delText>
        </w:r>
      </w:del>
    </w:p>
    <w:p w14:paraId="7E019F32" w14:textId="77777777" w:rsidR="004447D0" w:rsidRDefault="00000000">
      <w:pPr>
        <w:pStyle w:val="ACLReferencesText"/>
        <w:rPr>
          <w:del w:id="755" w:author="Zhu Hengda" w:date="2025-02-27T14:10:00Z"/>
        </w:rPr>
      </w:pPr>
      <w:bookmarkStart w:id="756" w:name="ACM83"/>
      <w:bookmarkStart w:id="757" w:name="Gusfield1997"/>
      <w:bookmarkEnd w:id="753"/>
      <w:del w:id="758" w:author="Zhu Hengda" w:date="2025-02-27T14:10:00Z">
        <w:r>
          <w:delText xml:space="preserve">Association for Computing Machinery. 1983. </w:delText>
        </w:r>
        <w:r>
          <w:rPr>
            <w:i/>
          </w:rPr>
          <w:delText>Computing Reviews</w:delText>
        </w:r>
        <w:r>
          <w:delText>, 24(11):503-512.</w:delText>
        </w:r>
      </w:del>
    </w:p>
    <w:p w14:paraId="1F454796" w14:textId="77777777" w:rsidR="004447D0" w:rsidRDefault="00000000">
      <w:pPr>
        <w:pStyle w:val="ACLReferencesText"/>
        <w:rPr>
          <w:del w:id="759" w:author="Zhu Hengda" w:date="2025-02-27T14:10:00Z"/>
          <w:sz w:val="24"/>
          <w:szCs w:val="24"/>
          <w:lang w:eastAsia="en-US"/>
        </w:rPr>
      </w:pPr>
      <w:bookmarkStart w:id="760" w:name="James2016"/>
      <w:bookmarkStart w:id="761" w:name="GoodmanEtAl2016"/>
      <w:bookmarkEnd w:id="756"/>
      <w:del w:id="762" w:author="Zhu Hengda" w:date="2025-02-27T14:10:00Z">
        <w:r>
          <w:rPr>
            <w:lang w:eastAsia="en-US"/>
          </w:rPr>
          <w:delText xml:space="preserve">James Goodman, Andreas Vlachos, and Jason Naradowsky. 2016. </w:delText>
        </w:r>
        <w:r>
          <w:fldChar w:fldCharType="begin"/>
        </w:r>
        <w:r>
          <w:delInstrText>HYPERLINK "http://aclweb.org/anthology/P16-1001"</w:delInstrText>
        </w:r>
        <w:r>
          <w:fldChar w:fldCharType="separate"/>
        </w:r>
        <w:r>
          <w:rPr>
            <w:rStyle w:val="ACLHyperlinkChar"/>
            <w:rFonts w:eastAsia="MS Mincho"/>
          </w:rPr>
          <w:delText>Noise reduction and targeted exploration in imitation learning for abstract meaning representation parsing</w:delText>
        </w:r>
        <w:r>
          <w:fldChar w:fldCharType="end"/>
        </w:r>
        <w:r>
          <w:rPr>
            <w:lang w:eastAsia="en-US"/>
          </w:rPr>
          <w:delText xml:space="preserve">. In </w:delText>
        </w:r>
        <w:r>
          <w:rPr>
            <w:i/>
            <w:iCs/>
            <w:lang w:eastAsia="en-US"/>
          </w:rPr>
          <w:delText>Proceedings of the 54</w:delText>
        </w:r>
        <w:r>
          <w:rPr>
            <w:i/>
            <w:iCs/>
            <w:vertAlign w:val="superscript"/>
            <w:lang w:eastAsia="en-US"/>
          </w:rPr>
          <w:delText>th</w:delText>
        </w:r>
        <w:r>
          <w:rPr>
            <w:i/>
            <w:iCs/>
            <w:lang w:eastAsia="en-US"/>
          </w:rPr>
          <w:delText xml:space="preserve"> Annual Meeting of the Association for Computational Linguistics (Volume 1: Long Papers)</w:delText>
        </w:r>
        <w:r>
          <w:rPr>
            <w:lang w:eastAsia="en-US"/>
          </w:rPr>
          <w:delText xml:space="preserve">. Association for Computational Linguistics, pages 1–11. </w:delText>
        </w:r>
        <w:r>
          <w:fldChar w:fldCharType="begin"/>
        </w:r>
        <w:r>
          <w:delInstrText>HYPERLINK "https://doi.org/10.18653/v1/P16-1001"</w:delInstrText>
        </w:r>
        <w:r>
          <w:fldChar w:fldCharType="separate"/>
        </w:r>
        <w:r>
          <w:rPr>
            <w:rStyle w:val="ACLHyperlinkChar"/>
            <w:rFonts w:eastAsia="MS Mincho"/>
            <w:lang w:eastAsia="en-US"/>
          </w:rPr>
          <w:delText>https://doi.org/10.18653/v1/P16-1001</w:delText>
        </w:r>
        <w:r>
          <w:fldChar w:fldCharType="end"/>
        </w:r>
        <w:r>
          <w:rPr>
            <w:lang w:eastAsia="en-US"/>
          </w:rPr>
          <w:delText xml:space="preserve">. </w:delText>
        </w:r>
      </w:del>
    </w:p>
    <w:bookmarkEnd w:id="760"/>
    <w:bookmarkEnd w:id="761"/>
    <w:p w14:paraId="3FD81A16" w14:textId="77777777" w:rsidR="004447D0" w:rsidRDefault="00000000">
      <w:pPr>
        <w:pStyle w:val="ACLReferencesText"/>
        <w:rPr>
          <w:del w:id="763" w:author="Zhu Hengda" w:date="2025-02-27T14:10:00Z"/>
        </w:rPr>
      </w:pPr>
      <w:del w:id="764" w:author="Zhu Hengda" w:date="2025-02-27T14:10:00Z">
        <w:r>
          <w:delText xml:space="preserve">Dan Gusfield. 1997. </w:delText>
        </w:r>
        <w:r>
          <w:rPr>
            <w:i/>
          </w:rPr>
          <w:delText>Algorithms on Strings, Trees and Sequences</w:delText>
        </w:r>
        <w:r>
          <w:delText xml:space="preserve">. Cambridge University Press, Cambridge, UK. </w:delText>
        </w:r>
      </w:del>
    </w:p>
    <w:p w14:paraId="606D9A9A" w14:textId="77777777" w:rsidR="004447D0" w:rsidRDefault="00000000">
      <w:pPr>
        <w:pStyle w:val="ACLReferencesText"/>
        <w:rPr>
          <w:del w:id="765" w:author="Zhu Hengda" w:date="2025-02-27T14:10:00Z"/>
          <w:sz w:val="24"/>
          <w:szCs w:val="24"/>
          <w:lang w:eastAsia="en-US"/>
        </w:rPr>
      </w:pPr>
      <w:bookmarkStart w:id="766" w:name="Harper2014"/>
      <w:del w:id="767" w:author="Zhu Hengda" w:date="2025-02-27T14:10:00Z">
        <w:r>
          <w:rPr>
            <w:lang w:eastAsia="en-US"/>
          </w:rPr>
          <w:delText xml:space="preserve">Mary Harper. 2014. </w:delText>
        </w:r>
        <w:r>
          <w:fldChar w:fldCharType="begin"/>
        </w:r>
        <w:r>
          <w:delInstrText>HYPERLINK "http://aclweb.org/anthology/C14-1001"</w:delInstrText>
        </w:r>
        <w:r>
          <w:fldChar w:fldCharType="separate"/>
        </w:r>
        <w:r>
          <w:rPr>
            <w:rStyle w:val="Hyperlink"/>
            <w:rFonts w:eastAsia="MS Mincho"/>
            <w:lang w:eastAsia="en-US"/>
          </w:rPr>
          <w:delText>Learning from 26 languages: Pro- gram management and science in the babel program</w:delText>
        </w:r>
        <w:r>
          <w:fldChar w:fldCharType="end"/>
        </w:r>
        <w:r>
          <w:rPr>
            <w:lang w:eastAsia="en-US"/>
          </w:rPr>
          <w:delText xml:space="preserve">. In </w:delText>
        </w:r>
        <w:r>
          <w:rPr>
            <w:i/>
            <w:iCs/>
            <w:lang w:eastAsia="en-US"/>
          </w:rPr>
          <w:delText>Proceedings of COLING 2014, the 25th International Conference on Computational Linguistics: Technical Papers</w:delText>
        </w:r>
        <w:r>
          <w:rPr>
            <w:lang w:eastAsia="en-US"/>
          </w:rPr>
          <w:delText xml:space="preserve">. Dublin City University and Association for Computational Linguistics, page 1. </w:delText>
        </w:r>
        <w:r>
          <w:fldChar w:fldCharType="begin"/>
        </w:r>
        <w:r>
          <w:delInstrText>HYPERLINK "http://aclweb.org/anthology/C14-1001"</w:delInstrText>
        </w:r>
        <w:r>
          <w:fldChar w:fldCharType="separate"/>
        </w:r>
        <w:r>
          <w:rPr>
            <w:rStyle w:val="ACLHyperlinkChar"/>
            <w:rFonts w:eastAsia="MS Mincho"/>
            <w:lang w:eastAsia="en-US"/>
          </w:rPr>
          <w:delText>http://aclweb.org/anthology/C14-1001</w:delText>
        </w:r>
        <w:r>
          <w:fldChar w:fldCharType="end"/>
        </w:r>
        <w:r>
          <w:rPr>
            <w:lang w:eastAsia="en-US"/>
          </w:rPr>
          <w:delText>.</w:delText>
        </w:r>
        <w:r>
          <w:delText xml:space="preserve"> </w:delText>
        </w:r>
      </w:del>
    </w:p>
    <w:bookmarkEnd w:id="757"/>
    <w:bookmarkEnd w:id="766"/>
    <w:p w14:paraId="67D0F343" w14:textId="77777777" w:rsidR="004447D0" w:rsidRDefault="00000000">
      <w:pPr>
        <w:pStyle w:val="ACLReferencesText"/>
        <w:rPr>
          <w:del w:id="768" w:author="Zhu Hengda" w:date="2025-02-27T14:11:00Z"/>
        </w:rPr>
      </w:pPr>
      <w:del w:id="769" w:author="Zhu Hengda" w:date="2025-02-27T14:11:00Z">
        <w:r>
          <w:delText xml:space="preserve">Alexander V. Mamishev and Murray Sargent. 2013. </w:delText>
        </w:r>
        <w:r>
          <w:rPr>
            <w:i/>
          </w:rPr>
          <w:delText>Creating Research and Scientific Documents Using Microsoft Word</w:delText>
        </w:r>
        <w:r>
          <w:delText>. Microsoft Press, Redmond, WA.</w:delText>
        </w:r>
      </w:del>
    </w:p>
    <w:p w14:paraId="56115211" w14:textId="77777777" w:rsidR="004447D0" w:rsidRDefault="00000000">
      <w:pPr>
        <w:pStyle w:val="ACLReferencesText"/>
        <w:rPr>
          <w:del w:id="770" w:author="Zhu Hengda" w:date="2025-02-27T14:11:00Z"/>
        </w:rPr>
      </w:pPr>
      <w:del w:id="771" w:author="Zhu Hengda" w:date="2025-02-27T14:11:00Z">
        <w:r>
          <w:delText xml:space="preserve">Alexander V. Mamishev and Sean D. Williams. 2010. </w:delText>
        </w:r>
        <w:r>
          <w:rPr>
            <w:i/>
          </w:rPr>
          <w:delText>Technical Writing for Teams: The STREAM Tools Handbook</w:delText>
        </w:r>
        <w:r>
          <w:delText>. Wiley-IEEE Press, Hoboken, NJ.</w:delText>
        </w:r>
      </w:del>
    </w:p>
    <w:p w14:paraId="71863243" w14:textId="77777777" w:rsidR="004447D0" w:rsidRDefault="00000000">
      <w:pPr>
        <w:pStyle w:val="ACLReferencesText"/>
        <w:rPr>
          <w:del w:id="772" w:author="Zhu Hengda" w:date="2025-02-27T14:10:00Z"/>
          <w:lang w:eastAsia="zh-CN"/>
        </w:rPr>
      </w:pPr>
      <w:bookmarkStart w:id="773" w:name="Mohammad2015"/>
      <w:del w:id="774" w:author="Zhu Hengda" w:date="2025-02-27T14:11:00Z">
        <w:r>
          <w:delText xml:space="preserve">Mohammad Sadegh Rasooli and Joel R. Tetreault. 2015. </w:delText>
        </w:r>
        <w:r>
          <w:rPr>
            <w:i/>
          </w:rPr>
          <w:delText>Yara parser: A fast and accurate depen-dency parser</w:delText>
        </w:r>
        <w:r>
          <w:delText xml:space="preserve">. </w:delText>
        </w:r>
        <w:r>
          <w:rPr>
            <w:i/>
          </w:rPr>
          <w:delText>Computing Research Repository,</w:delText>
        </w:r>
        <w:r>
          <w:delText xml:space="preserve"> arXiv:1503.06733. Version 2</w:delText>
        </w:r>
      </w:del>
      <w:bookmarkEnd w:id="773"/>
    </w:p>
    <w:p w14:paraId="4443173F" w14:textId="77777777" w:rsidR="004447D0" w:rsidRPr="00A20162" w:rsidRDefault="00000000">
      <w:pPr>
        <w:pStyle w:val="ACLReferencesText"/>
        <w:rPr>
          <w:ins w:id="775" w:author="Zhu Hengda" w:date="2025-02-27T14:11:00Z"/>
          <w:lang w:eastAsia="zh-CN"/>
          <w:rPrChange w:id="776" w:author="Zhu Hengda" w:date="2025-03-04T01:44:00Z" w16du:dateUtc="2025-03-03T17:44:00Z">
            <w:rPr>
              <w:ins w:id="777" w:author="Zhu Hengda" w:date="2025-02-27T14:11:00Z"/>
              <w:lang w:val="zh-CN" w:eastAsia="zh-CN"/>
            </w:rPr>
          </w:rPrChange>
        </w:rPr>
      </w:pPr>
      <w:ins w:id="778" w:author="Zhu Hengda" w:date="2025-02-27T14:11:00Z">
        <w:r w:rsidRPr="009F4E39">
          <w:rPr>
            <w:lang w:eastAsia="zh-CN"/>
            <w:rPrChange w:id="779" w:author="Zhu Hengda" w:date="2025-03-04T01:43:00Z" w16du:dateUtc="2025-03-03T17:43:00Z">
              <w:rPr>
                <w:lang w:val="zh-CN" w:eastAsia="zh-CN"/>
              </w:rPr>
            </w:rPrChange>
          </w:rPr>
          <w:tab/>
          <w:t>1.</w:t>
        </w:r>
        <w:r w:rsidRPr="009F4E39">
          <w:rPr>
            <w:lang w:eastAsia="zh-CN"/>
            <w:rPrChange w:id="780" w:author="Zhu Hengda" w:date="2025-03-04T01:43:00Z" w16du:dateUtc="2025-03-03T17:43:00Z">
              <w:rPr>
                <w:lang w:val="zh-CN" w:eastAsia="zh-CN"/>
              </w:rPr>
            </w:rPrChange>
          </w:rPr>
          <w:tab/>
        </w:r>
        <w:proofErr w:type="spellStart"/>
        <w:r w:rsidRPr="009F4E39">
          <w:rPr>
            <w:lang w:eastAsia="zh-CN"/>
            <w:rPrChange w:id="781" w:author="Zhu Hengda" w:date="2025-03-04T01:43:00Z" w16du:dateUtc="2025-03-03T17:43:00Z">
              <w:rPr>
                <w:lang w:val="zh-CN" w:eastAsia="zh-CN"/>
              </w:rPr>
            </w:rPrChange>
          </w:rPr>
          <w:t>Lample</w:t>
        </w:r>
        <w:proofErr w:type="spellEnd"/>
        <w:r w:rsidRPr="009F4E39">
          <w:rPr>
            <w:lang w:eastAsia="zh-CN"/>
            <w:rPrChange w:id="782" w:author="Zhu Hengda" w:date="2025-03-04T01:43:00Z" w16du:dateUtc="2025-03-03T17:43:00Z">
              <w:rPr>
                <w:lang w:val="zh-CN" w:eastAsia="zh-CN"/>
              </w:rPr>
            </w:rPrChange>
          </w:rPr>
          <w:t xml:space="preserve">, G., Ballesteros, M., Subramanian, S., et al. </w:t>
        </w:r>
        <w:r w:rsidRPr="009F4E39">
          <w:rPr>
            <w:lang w:eastAsia="zh-CN"/>
            <w:rPrChange w:id="783" w:author="Zhu Hengda" w:date="2025-03-04T01:44:00Z" w16du:dateUtc="2025-03-03T17:44:00Z">
              <w:rPr>
                <w:lang w:val="zh-CN" w:eastAsia="zh-CN"/>
              </w:rPr>
            </w:rPrChange>
          </w:rPr>
          <w:t xml:space="preserve">(2016). “Neural Architectures for Named Entity Recognition.” </w:t>
        </w:r>
        <w:r w:rsidRPr="00A20162">
          <w:rPr>
            <w:lang w:eastAsia="zh-CN"/>
            <w:rPrChange w:id="784" w:author="Zhu Hengda" w:date="2025-03-04T01:44:00Z" w16du:dateUtc="2025-03-03T17:44:00Z">
              <w:rPr>
                <w:lang w:val="zh-CN" w:eastAsia="zh-CN"/>
              </w:rPr>
            </w:rPrChange>
          </w:rPr>
          <w:t>Proceedings of NAACL-HLT 2016. Available at: https://www.aclweb.org/anthology/N16-1030.pdf</w:t>
        </w:r>
      </w:ins>
    </w:p>
    <w:p w14:paraId="5CDF9CBC" w14:textId="77777777" w:rsidR="004447D0" w:rsidRPr="00A20162" w:rsidRDefault="00000000">
      <w:pPr>
        <w:pStyle w:val="ACLReferencesText"/>
        <w:rPr>
          <w:ins w:id="785" w:author="Zhu Hengda" w:date="2025-02-27T14:11:00Z"/>
          <w:lang w:eastAsia="zh-CN"/>
        </w:rPr>
      </w:pPr>
      <w:ins w:id="786" w:author="Zhu Hengda" w:date="2025-02-27T14:11:00Z">
        <w:r w:rsidRPr="00A20162">
          <w:rPr>
            <w:lang w:eastAsia="zh-CN"/>
            <w:rPrChange w:id="787" w:author="Zhu Hengda" w:date="2025-03-04T01:44:00Z" w16du:dateUtc="2025-03-03T17:44:00Z">
              <w:rPr>
                <w:lang w:val="zh-CN" w:eastAsia="zh-CN"/>
              </w:rPr>
            </w:rPrChange>
          </w:rPr>
          <w:tab/>
          <w:t>2.</w:t>
        </w:r>
        <w:r w:rsidRPr="00A20162">
          <w:rPr>
            <w:lang w:eastAsia="zh-CN"/>
            <w:rPrChange w:id="788" w:author="Zhu Hengda" w:date="2025-03-04T01:44:00Z" w16du:dateUtc="2025-03-03T17:44:00Z">
              <w:rPr>
                <w:lang w:val="zh-CN" w:eastAsia="zh-CN"/>
              </w:rPr>
            </w:rPrChange>
          </w:rPr>
          <w:tab/>
          <w:t>Devlin, J., Chang, M. W., Lee, K., et al. (2019). “BERT: Pre-training of Deep Bidirectional Transformers for Language Understanding.” Proceedings of NAACL-HLT 2019. Available at: https://arxiv.org/abs/1810.04805</w:t>
        </w:r>
      </w:ins>
    </w:p>
    <w:p w14:paraId="098CB1C4" w14:textId="6D065741" w:rsidR="004447D0" w:rsidRDefault="00000000" w:rsidP="001B40B4">
      <w:pPr>
        <w:pStyle w:val="ACLReferencesText"/>
        <w:ind w:firstLine="0"/>
        <w:rPr>
          <w:ins w:id="789" w:author="小杨桃" w:date="2025-02-27T20:39:00Z"/>
          <w:lang w:eastAsia="zh-CN"/>
        </w:rPr>
        <w:pPrChange w:id="790" w:author="Zhu Hengda" w:date="2025-03-04T02:06:00Z" w16du:dateUtc="2025-03-03T18:06:00Z">
          <w:pPr>
            <w:pStyle w:val="ACLSection"/>
            <w:numPr>
              <w:numId w:val="4"/>
            </w:numPr>
            <w:ind w:left="360" w:hanging="360"/>
          </w:pPr>
        </w:pPrChange>
      </w:pPr>
      <w:bookmarkStart w:id="791" w:name="_Ref21520398"/>
      <w:bookmarkStart w:id="792" w:name="_Ref344944678"/>
      <w:ins w:id="793" w:author="小杨桃" w:date="2025-02-27T20:33:00Z">
        <w:r w:rsidRPr="001B40B4">
          <w:rPr>
            <w:lang w:eastAsia="zh-CN"/>
            <w:rPrChange w:id="794" w:author="Zhu Hengda" w:date="2025-03-04T02:05:00Z" w16du:dateUtc="2025-03-03T18:05:00Z">
              <w:rPr>
                <w:rFonts w:eastAsia="SimSun"/>
                <w:lang w:eastAsia="zh-CN"/>
              </w:rPr>
            </w:rPrChange>
          </w:rPr>
          <w:t>3.</w:t>
        </w:r>
      </w:ins>
      <w:ins w:id="795" w:author="Zhu Hengda" w:date="2025-03-04T02:06:00Z" w16du:dateUtc="2025-03-03T18:06:00Z">
        <w:r w:rsidR="001B40B4">
          <w:rPr>
            <w:lang w:eastAsia="zh-CN"/>
          </w:rPr>
          <w:tab/>
        </w:r>
      </w:ins>
      <w:ins w:id="796" w:author="小杨桃" w:date="2025-02-27T20:33:00Z">
        <w:del w:id="797" w:author="Zhu Hengda" w:date="2025-03-04T02:05:00Z" w16du:dateUtc="2025-03-03T18:05:00Z">
          <w:r w:rsidRPr="001B40B4" w:rsidDel="001B40B4">
            <w:rPr>
              <w:lang w:eastAsia="zh-CN"/>
              <w:rPrChange w:id="798" w:author="Zhu Hengda" w:date="2025-03-04T02:05:00Z" w16du:dateUtc="2025-03-03T18:05:00Z">
                <w:rPr>
                  <w:rFonts w:eastAsia="SimSun"/>
                  <w:lang w:eastAsia="zh-CN"/>
                </w:rPr>
              </w:rPrChange>
            </w:rPr>
            <w:delText xml:space="preserve">     </w:delText>
          </w:r>
        </w:del>
        <w:r w:rsidRPr="001B40B4">
          <w:rPr>
            <w:lang w:eastAsia="zh-CN"/>
            <w:rPrChange w:id="799" w:author="Zhu Hengda" w:date="2025-03-04T02:05:00Z" w16du:dateUtc="2025-03-03T18:05:00Z">
              <w:rPr>
                <w:rFonts w:eastAsia="SimSun"/>
                <w:lang w:eastAsia="zh-CN"/>
              </w:rPr>
            </w:rPrChange>
          </w:rPr>
          <w:t xml:space="preserve">Wang, D., Liu, C., Zhao, Z., Shen, S., Liu, L., Li, B., Hu, H., Wu, M., Lin, L., Zhao, X., &amp; Wang, X. (2023). </w:t>
        </w:r>
        <w:proofErr w:type="spellStart"/>
        <w:r w:rsidRPr="001B40B4">
          <w:rPr>
            <w:lang w:eastAsia="zh-CN"/>
            <w:rPrChange w:id="800" w:author="Zhu Hengda" w:date="2025-03-04T02:05:00Z" w16du:dateUtc="2025-03-03T18:05:00Z">
              <w:rPr>
                <w:rFonts w:eastAsia="SimSun"/>
                <w:lang w:eastAsia="zh-CN"/>
              </w:rPr>
            </w:rPrChange>
          </w:rPr>
          <w:t>GujiBERT</w:t>
        </w:r>
        <w:proofErr w:type="spellEnd"/>
        <w:r w:rsidRPr="001B40B4">
          <w:rPr>
            <w:lang w:eastAsia="zh-CN"/>
            <w:rPrChange w:id="801" w:author="Zhu Hengda" w:date="2025-03-04T02:05:00Z" w16du:dateUtc="2025-03-03T18:05:00Z">
              <w:rPr>
                <w:rFonts w:eastAsia="SimSun"/>
                <w:lang w:eastAsia="zh-CN"/>
              </w:rPr>
            </w:rPrChange>
          </w:rPr>
          <w:t xml:space="preserve"> and </w:t>
        </w:r>
        <w:proofErr w:type="spellStart"/>
        <w:r w:rsidRPr="001B40B4">
          <w:rPr>
            <w:lang w:eastAsia="zh-CN"/>
            <w:rPrChange w:id="802" w:author="Zhu Hengda" w:date="2025-03-04T02:05:00Z" w16du:dateUtc="2025-03-03T18:05:00Z">
              <w:rPr>
                <w:rFonts w:eastAsia="SimSun"/>
                <w:lang w:eastAsia="zh-CN"/>
              </w:rPr>
            </w:rPrChange>
          </w:rPr>
          <w:t>GujiGPT</w:t>
        </w:r>
        <w:proofErr w:type="spellEnd"/>
        <w:r w:rsidRPr="001B40B4">
          <w:rPr>
            <w:lang w:eastAsia="zh-CN"/>
            <w:rPrChange w:id="803" w:author="Zhu Hengda" w:date="2025-03-04T02:05:00Z" w16du:dateUtc="2025-03-03T18:05:00Z">
              <w:rPr>
                <w:rFonts w:eastAsia="SimSun"/>
                <w:lang w:eastAsia="zh-CN"/>
              </w:rPr>
            </w:rPrChange>
          </w:rPr>
          <w:t>: Construction of Intelligent Information Processing Foundation Language Models for Ancient</w:t>
        </w:r>
      </w:ins>
      <w:ins w:id="804" w:author="小杨桃" w:date="2025-02-27T21:12:00Z">
        <w:r w:rsidRPr="001B40B4">
          <w:rPr>
            <w:rFonts w:hint="eastAsia"/>
            <w:lang w:eastAsia="zh-CN"/>
            <w:rPrChange w:id="805" w:author="Zhu Hengda" w:date="2025-03-04T02:05:00Z" w16du:dateUtc="2025-03-03T18:05:00Z">
              <w:rPr>
                <w:rFonts w:eastAsia="SimSun" w:hint="eastAsia"/>
                <w:sz w:val="20"/>
                <w:lang w:eastAsia="zh-CN"/>
              </w:rPr>
            </w:rPrChange>
          </w:rPr>
          <w:t xml:space="preserve"> </w:t>
        </w:r>
      </w:ins>
      <w:ins w:id="806" w:author="小杨桃" w:date="2025-02-27T20:33:00Z">
        <w:r w:rsidRPr="001B40B4">
          <w:rPr>
            <w:lang w:eastAsia="zh-CN"/>
            <w:rPrChange w:id="807" w:author="Zhu Hengda" w:date="2025-03-04T02:05:00Z" w16du:dateUtc="2025-03-03T18:05:00Z">
              <w:rPr>
                <w:rFonts w:eastAsia="SimSun"/>
                <w:lang w:eastAsia="zh-CN"/>
              </w:rPr>
            </w:rPrChange>
          </w:rPr>
          <w:t xml:space="preserve">Texts. </w:t>
        </w:r>
      </w:ins>
      <w:ins w:id="808" w:author="小杨桃" w:date="2025-02-27T20:38:00Z">
        <w:r w:rsidRPr="001B40B4">
          <w:rPr>
            <w:lang w:eastAsia="zh-CN"/>
            <w:rPrChange w:id="809" w:author="Zhu Hengda" w:date="2025-03-04T02:05:00Z" w16du:dateUtc="2025-03-03T18:05:00Z">
              <w:rPr>
                <w:lang w:val="zh-CN" w:eastAsia="zh-CN"/>
              </w:rPr>
            </w:rPrChange>
          </w:rPr>
          <w:t xml:space="preserve">Available </w:t>
        </w:r>
        <w:proofErr w:type="spellStart"/>
        <w:proofErr w:type="gramStart"/>
        <w:r w:rsidRPr="001B40B4">
          <w:rPr>
            <w:lang w:eastAsia="zh-CN"/>
            <w:rPrChange w:id="810" w:author="Zhu Hengda" w:date="2025-03-04T02:05:00Z" w16du:dateUtc="2025-03-03T18:05:00Z">
              <w:rPr>
                <w:lang w:val="zh-CN" w:eastAsia="zh-CN"/>
              </w:rPr>
            </w:rPrChange>
          </w:rPr>
          <w:t>at:https</w:t>
        </w:r>
        <w:proofErr w:type="spellEnd"/>
        <w:r w:rsidRPr="001B40B4">
          <w:rPr>
            <w:lang w:eastAsia="zh-CN"/>
            <w:rPrChange w:id="811" w:author="Zhu Hengda" w:date="2025-03-04T02:05:00Z" w16du:dateUtc="2025-03-03T18:05:00Z">
              <w:rPr>
                <w:lang w:val="zh-CN" w:eastAsia="zh-CN"/>
              </w:rPr>
            </w:rPrChange>
          </w:rPr>
          <w:t>://arxiv.org/abs/2307.05354</w:t>
        </w:r>
      </w:ins>
      <w:proofErr w:type="gramEnd"/>
    </w:p>
    <w:p w14:paraId="758C5B08" w14:textId="77777777" w:rsidR="004447D0" w:rsidRDefault="00000000">
      <w:pPr>
        <w:pStyle w:val="ACLSection"/>
        <w:numPr>
          <w:ilvl w:val="0"/>
          <w:numId w:val="4"/>
        </w:numPr>
        <w:rPr>
          <w:del w:id="812" w:author="Zhu Hengda" w:date="2025-02-27T14:10:00Z"/>
        </w:rPr>
      </w:pPr>
      <w:ins w:id="813" w:author="小杨桃" w:date="2025-02-27T21:25:00Z">
        <w:r>
          <w:rPr>
            <w:rFonts w:eastAsia="SimSun" w:hint="eastAsia"/>
            <w:lang w:eastAsia="zh-CN"/>
          </w:rPr>
          <w:t xml:space="preserve"> </w:t>
        </w:r>
      </w:ins>
      <w:del w:id="814" w:author="Zhu Hengda" w:date="2025-02-27T14:10:00Z">
        <w:r>
          <w:delText>Appendices</w:delText>
        </w:r>
        <w:bookmarkEnd w:id="791"/>
      </w:del>
    </w:p>
    <w:p w14:paraId="248D2FE7" w14:textId="77777777" w:rsidR="004447D0" w:rsidRDefault="00000000">
      <w:pPr>
        <w:pStyle w:val="ACLTextFirstLine"/>
        <w:ind w:firstLine="0"/>
        <w:rPr>
          <w:del w:id="815" w:author="Zhu Hengda" w:date="2025-02-27T14:10:00Z"/>
        </w:rPr>
      </w:pPr>
      <w:del w:id="816" w:author="Zhu Hengda" w:date="2025-02-27T14:10:00Z">
        <w:r>
          <w:delText>Appendices are added after the References section by restarting the header numbering using style “A, B, C”.</w:delText>
        </w:r>
      </w:del>
    </w:p>
    <w:p w14:paraId="57737D45" w14:textId="77777777" w:rsidR="004447D0" w:rsidRDefault="00000000">
      <w:pPr>
        <w:pStyle w:val="ACLSection"/>
        <w:numPr>
          <w:ilvl w:val="0"/>
          <w:numId w:val="4"/>
        </w:numPr>
        <w:rPr>
          <w:del w:id="817" w:author="Zhu Hengda" w:date="2025-02-27T14:10:00Z"/>
        </w:rPr>
      </w:pPr>
      <w:bookmarkStart w:id="818" w:name="_Ref523208225"/>
      <w:del w:id="819" w:author="Zhu Hengda" w:date="2025-02-27T14:10:00Z">
        <w:r>
          <w:delText>Supplementary Material</w:delText>
        </w:r>
        <w:bookmarkEnd w:id="792"/>
        <w:bookmarkEnd w:id="818"/>
      </w:del>
    </w:p>
    <w:p w14:paraId="04999D6E" w14:textId="77777777" w:rsidR="004447D0" w:rsidRDefault="00000000" w:rsidP="004447D0">
      <w:pPr>
        <w:pStyle w:val="ACLReferencesText"/>
        <w:pPrChange w:id="820" w:author="Zhu Hengda" w:date="2025-02-27T14:10:00Z">
          <w:pPr>
            <w:pStyle w:val="ACLText"/>
          </w:pPr>
        </w:pPrChange>
      </w:pPr>
      <w:del w:id="821" w:author="Zhu Hengda" w:date="2025-02-27T14:10:00Z">
        <w:r>
          <w:delText>Supplementary material also be included with the Appendices.</w:delText>
        </w:r>
      </w:del>
      <w:bookmarkEnd w:id="5"/>
      <w:bookmarkEnd w:id="6"/>
      <w:r>
        <w:rPr>
          <w:noProof/>
          <w:lang w:eastAsia="en-US"/>
        </w:rPr>
        <mc:AlternateContent>
          <mc:Choice Requires="wps">
            <w:drawing>
              <wp:anchor distT="0" distB="0" distL="114300" distR="114300" simplePos="0" relativeHeight="251659264" behindDoc="1" locked="0" layoutInCell="1" allowOverlap="1" wp14:anchorId="3B0EF943" wp14:editId="487D410D">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94012C" w14:textId="77777777" w:rsidR="004447D0" w:rsidRDefault="004447D0">
                            <w:pPr>
                              <w:pStyle w:val="ACLRuler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0EF943" id="Text Box 20" o:spid="_x0000_s1027" type="#_x0000_t202" style="position:absolute;left:0;text-align:left;margin-left:496.5pt;margin-top:-12.8pt;width:39pt;height:10in;z-index:-25165721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" filled="f" stroked="f">
                <v:textbox>
                  <w:txbxContent>
                    <w:p w14:paraId="6D94012C" w14:textId="77777777" w:rsidR="004447D0" w:rsidRDefault="004447D0">
                      <w:pPr>
                        <w:pStyle w:val="ACLRulerLeft"/>
                      </w:pPr>
                    </w:p>
                  </w:txbxContent>
                </v:textbox>
                <w10:wrap anchorx="margin" anchory="margin"/>
              </v:shape>
            </w:pict>
          </mc:Fallback>
        </mc:AlternateContent>
      </w:r>
    </w:p>
    <w:sectPr w:rsidR="004447D0" w:rsidSect="0087060F">
      <w:footerReference w:type="default" r:id="rId10"/>
      <w:pgSz w:w="11894" w:h="16819"/>
      <w:pgMar w:top="1411" w:right="1411" w:bottom="1411" w:left="1411" w:header="0" w:footer="144" w:gutter="0"/>
      <w:lnNumType w:countBy="0" w:distance="72" w:restart="continuous"/>
      <w:cols w:num="2" w:space="346"/>
      <w:docGrid w:linePitch="360"/>
      <w:sectPrChange w:id="822" w:author="Zhu Hengda" w:date="2025-03-04T02:26:00Z" w16du:dateUtc="2025-03-03T18:26:00Z">
        <w:sectPr w:rsidR="004447D0" w:rsidSect="0087060F">
          <w:pgMar w:top="1411" w:right="1411" w:bottom="1411" w:left="1411" w:header="0" w:footer="144" w:gutter="0"/>
          <w:lnNumType w:countBy="1"/>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A6332" w14:textId="77777777" w:rsidR="002372A0" w:rsidRDefault="002372A0">
      <w:pPr>
        <w:spacing w:line="240" w:lineRule="auto"/>
      </w:pPr>
      <w:r>
        <w:separator/>
      </w:r>
    </w:p>
  </w:endnote>
  <w:endnote w:type="continuationSeparator" w:id="0">
    <w:p w14:paraId="35DA4251" w14:textId="77777777" w:rsidR="002372A0" w:rsidRDefault="00237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default"/>
    <w:sig w:usb0="E0000AFF" w:usb1="00007843" w:usb2="00000001" w:usb3="00000000" w:csb0="400001BF" w:csb1="DFF70000"/>
  </w:font>
  <w:font w:name="Times New Roman Bold">
    <w:altName w:val="Times New Roman"/>
    <w:panose1 w:val="020B0604020202020204"/>
    <w:charset w:val="00"/>
    <w:family w:val="auto"/>
    <w:pitch w:val="default"/>
    <w:sig w:usb0="E0000AFF" w:usb1="00007843" w:usb2="00000001" w:usb3="00000000" w:csb0="400001BF" w:csb1="DFF7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
    </w:sdtPr>
    <w:sdtContent>
      <w:p w14:paraId="588B86EE" w14:textId="77777777" w:rsidR="004447D0" w:rsidRDefault="00000000">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14:paraId="7BC44AB9" w14:textId="77777777" w:rsidR="004447D0" w:rsidRDefault="004447D0">
    <w:pPr>
      <w:pStyle w:val="Footer"/>
    </w:pPr>
  </w:p>
  <w:p w14:paraId="34739B7C" w14:textId="77777777" w:rsidR="004447D0" w:rsidRDefault="004447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5A39A" w14:textId="77777777" w:rsidR="002372A0" w:rsidRDefault="002372A0">
      <w:pPr>
        <w:spacing w:after="0"/>
      </w:pPr>
      <w:r>
        <w:separator/>
      </w:r>
    </w:p>
  </w:footnote>
  <w:footnote w:type="continuationSeparator" w:id="0">
    <w:p w14:paraId="3CC11436" w14:textId="77777777" w:rsidR="002372A0" w:rsidRDefault="002372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AB1"/>
    <w:multiLevelType w:val="multilevel"/>
    <w:tmpl w:val="08F97AB1"/>
    <w:lvl w:ilvl="0">
      <w:start w:val="1"/>
      <w:numFmt w:val="decimal"/>
      <w:pStyle w:val="Heading1"/>
      <w:lvlText w:val="%1"/>
      <w:lvlJc w:val="left"/>
      <w:pPr>
        <w:tabs>
          <w:tab w:val="left"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left"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left" w:pos="567"/>
        </w:tabs>
        <w:ind w:left="567" w:hanging="567"/>
      </w:pPr>
      <w:rPr>
        <w:rFonts w:ascii="Times New Roman" w:hAnsi="Times New Roman" w:cs="Times New Roman" w:hint="default"/>
        <w:b/>
        <w:i w:val="0"/>
        <w:sz w:val="22"/>
        <w:szCs w:val="22"/>
      </w:rPr>
    </w:lvl>
    <w:lvl w:ilvl="3">
      <w:start w:val="1"/>
      <w:numFmt w:val="none"/>
      <w:lvlText w:val="%1.%2.%3.%4."/>
      <w:lvlJc w:val="left"/>
      <w:pPr>
        <w:tabs>
          <w:tab w:val="left" w:pos="720"/>
        </w:tabs>
        <w:ind w:left="567" w:hanging="567"/>
      </w:pPr>
      <w:rPr>
        <w:rFonts w:ascii="Times New Roman" w:hAnsi="Times New Roman" w:cs="Times New Roman" w:hint="default"/>
        <w:sz w:val="24"/>
        <w:szCs w:val="24"/>
      </w:rPr>
    </w:lvl>
    <w:lvl w:ilvl="4">
      <w:start w:val="1"/>
      <w:numFmt w:val="none"/>
      <w:lvlText w:val="%1.%2.%3.%4.%5."/>
      <w:lvlJc w:val="left"/>
      <w:pPr>
        <w:tabs>
          <w:tab w:val="left" w:pos="1080"/>
        </w:tabs>
        <w:ind w:left="567" w:hanging="567"/>
      </w:pPr>
      <w:rPr>
        <w:rFonts w:ascii="Times New Roman" w:hAnsi="Times New Roman" w:cs="Times New Roman" w:hint="default"/>
        <w:sz w:val="24"/>
        <w:szCs w:val="24"/>
      </w:rPr>
    </w:lvl>
    <w:lvl w:ilvl="5">
      <w:start w:val="1"/>
      <w:numFmt w:val="none"/>
      <w:lvlText w:val="%1.%2.%3.%4.%5.%6."/>
      <w:lvlJc w:val="left"/>
      <w:pPr>
        <w:tabs>
          <w:tab w:val="left" w:pos="1080"/>
        </w:tabs>
        <w:ind w:left="567" w:hanging="567"/>
      </w:pPr>
      <w:rPr>
        <w:rFonts w:ascii="Times New Roman" w:hAnsi="Times New Roman" w:cs="Times New Roman" w:hint="default"/>
        <w:sz w:val="24"/>
        <w:szCs w:val="24"/>
      </w:rPr>
    </w:lvl>
    <w:lvl w:ilvl="6">
      <w:start w:val="1"/>
      <w:numFmt w:val="none"/>
      <w:lvlText w:val="%1.%2.%3.%4.%5.%6.%7."/>
      <w:lvlJc w:val="left"/>
      <w:pPr>
        <w:tabs>
          <w:tab w:val="left" w:pos="1440"/>
        </w:tabs>
        <w:ind w:left="567" w:hanging="567"/>
      </w:pPr>
      <w:rPr>
        <w:rFonts w:ascii="Times New Roman" w:hAnsi="Times New Roman" w:cs="Times New Roman" w:hint="default"/>
        <w:sz w:val="24"/>
        <w:szCs w:val="24"/>
      </w:rPr>
    </w:lvl>
    <w:lvl w:ilvl="7">
      <w:start w:val="1"/>
      <w:numFmt w:val="none"/>
      <w:lvlText w:val="%1.%2.%3.%4.%5.%6.%7.%8."/>
      <w:lvlJc w:val="left"/>
      <w:pPr>
        <w:tabs>
          <w:tab w:val="left" w:pos="1440"/>
        </w:tabs>
        <w:ind w:left="567" w:hanging="567"/>
      </w:pPr>
      <w:rPr>
        <w:rFonts w:ascii="Times New Roman" w:hAnsi="Times New Roman" w:cs="Times New Roman" w:hint="default"/>
        <w:sz w:val="24"/>
        <w:szCs w:val="24"/>
      </w:rPr>
    </w:lvl>
    <w:lvl w:ilvl="8">
      <w:start w:val="1"/>
      <w:numFmt w:val="none"/>
      <w:lvlText w:val="%1.%2.%3.%4.%5.%6.%7.%8.%9."/>
      <w:lvlJc w:val="left"/>
      <w:pPr>
        <w:tabs>
          <w:tab w:val="left"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multilevel"/>
    <w:tmpl w:val="186E582D"/>
    <w:lvl w:ilvl="0">
      <w:start w:val="1"/>
      <w:numFmt w:val="decimal"/>
      <w:pStyle w:val="ACLEnumeratedList"/>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 w15:restartNumberingAfterBreak="0">
    <w:nsid w:val="37E62335"/>
    <w:multiLevelType w:val="multilevel"/>
    <w:tmpl w:val="37E62335"/>
    <w:lvl w:ilvl="0">
      <w:start w:val="1"/>
      <w:numFmt w:val="bullet"/>
      <w:pStyle w:val="ACLBulleted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7DB479E"/>
    <w:multiLevelType w:val="multilevel"/>
    <w:tmpl w:val="57DB479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8900472">
    <w:abstractNumId w:val="0"/>
  </w:num>
  <w:num w:numId="2" w16cid:durableId="1136870669">
    <w:abstractNumId w:val="2"/>
  </w:num>
  <w:num w:numId="3" w16cid:durableId="1309628640">
    <w:abstractNumId w:val="1"/>
  </w:num>
  <w:num w:numId="4" w16cid:durableId="11332123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hu Hengda">
    <w15:presenceInfo w15:providerId="AD" w15:userId="S::mc36589@um.edu.mo::94d3e531-7c35-4632-a8a9-fb98554197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ADCB4F52"/>
    <w:rsid w:val="B17F3B89"/>
    <w:rsid w:val="B7DF1BAF"/>
    <w:rsid w:val="CFB5DC99"/>
    <w:rsid w:val="D4DF5F45"/>
    <w:rsid w:val="DE4F7EF8"/>
    <w:rsid w:val="DEBE2CF2"/>
    <w:rsid w:val="DFBD2CDE"/>
    <w:rsid w:val="E7CE5A7D"/>
    <w:rsid w:val="EDDEE929"/>
    <w:rsid w:val="F42E127C"/>
    <w:rsid w:val="F764F8A4"/>
    <w:rsid w:val="F77F828C"/>
    <w:rsid w:val="F7FAC8FA"/>
    <w:rsid w:val="FA2D7B16"/>
    <w:rsid w:val="FBF4A294"/>
    <w:rsid w:val="FCA7C139"/>
    <w:rsid w:val="FD7FBFDF"/>
    <w:rsid w:val="FEB57785"/>
    <w:rsid w:val="FEBC2EDA"/>
    <w:rsid w:val="FEFA4D29"/>
    <w:rsid w:val="FEFE81D0"/>
    <w:rsid w:val="FFBBB4E4"/>
    <w:rsid w:val="FFF8E185"/>
    <w:rsid w:val="000010C9"/>
    <w:rsid w:val="000036AA"/>
    <w:rsid w:val="00004CF7"/>
    <w:rsid w:val="00007A4B"/>
    <w:rsid w:val="0001319F"/>
    <w:rsid w:val="00017AF2"/>
    <w:rsid w:val="00032C06"/>
    <w:rsid w:val="00043B8A"/>
    <w:rsid w:val="00045BCA"/>
    <w:rsid w:val="0006159B"/>
    <w:rsid w:val="0006287F"/>
    <w:rsid w:val="00063F74"/>
    <w:rsid w:val="00085910"/>
    <w:rsid w:val="00093CC2"/>
    <w:rsid w:val="000A11AC"/>
    <w:rsid w:val="000B2A0B"/>
    <w:rsid w:val="000D0BBD"/>
    <w:rsid w:val="000F4224"/>
    <w:rsid w:val="000F468A"/>
    <w:rsid w:val="000F79D9"/>
    <w:rsid w:val="00132243"/>
    <w:rsid w:val="00153FB0"/>
    <w:rsid w:val="00170D36"/>
    <w:rsid w:val="001716CB"/>
    <w:rsid w:val="00172B1E"/>
    <w:rsid w:val="00181A2A"/>
    <w:rsid w:val="0019205E"/>
    <w:rsid w:val="001A719D"/>
    <w:rsid w:val="001B40B4"/>
    <w:rsid w:val="001C327D"/>
    <w:rsid w:val="001C78E9"/>
    <w:rsid w:val="001D1336"/>
    <w:rsid w:val="001D2254"/>
    <w:rsid w:val="001E3C48"/>
    <w:rsid w:val="001F0CD7"/>
    <w:rsid w:val="001F52AB"/>
    <w:rsid w:val="002355BB"/>
    <w:rsid w:val="002372A0"/>
    <w:rsid w:val="002401E1"/>
    <w:rsid w:val="00250F46"/>
    <w:rsid w:val="00257927"/>
    <w:rsid w:val="00266C88"/>
    <w:rsid w:val="0029350C"/>
    <w:rsid w:val="002A4A19"/>
    <w:rsid w:val="002B248B"/>
    <w:rsid w:val="002C4AAA"/>
    <w:rsid w:val="002C61F5"/>
    <w:rsid w:val="002E6156"/>
    <w:rsid w:val="002E6F48"/>
    <w:rsid w:val="002F354A"/>
    <w:rsid w:val="002F7011"/>
    <w:rsid w:val="00301704"/>
    <w:rsid w:val="0031447B"/>
    <w:rsid w:val="00327500"/>
    <w:rsid w:val="00335D3E"/>
    <w:rsid w:val="00341C4E"/>
    <w:rsid w:val="00366A06"/>
    <w:rsid w:val="003837A5"/>
    <w:rsid w:val="003851ED"/>
    <w:rsid w:val="00387E4F"/>
    <w:rsid w:val="003908FD"/>
    <w:rsid w:val="00392298"/>
    <w:rsid w:val="00392C52"/>
    <w:rsid w:val="0039565E"/>
    <w:rsid w:val="003B270A"/>
    <w:rsid w:val="003B6377"/>
    <w:rsid w:val="003C20B0"/>
    <w:rsid w:val="003E32C8"/>
    <w:rsid w:val="003E3B71"/>
    <w:rsid w:val="0041456E"/>
    <w:rsid w:val="00424FBA"/>
    <w:rsid w:val="00432069"/>
    <w:rsid w:val="004447D0"/>
    <w:rsid w:val="00444FE1"/>
    <w:rsid w:val="00446B8B"/>
    <w:rsid w:val="00452756"/>
    <w:rsid w:val="00453791"/>
    <w:rsid w:val="00470281"/>
    <w:rsid w:val="0047067E"/>
    <w:rsid w:val="0048141F"/>
    <w:rsid w:val="0048498D"/>
    <w:rsid w:val="00490093"/>
    <w:rsid w:val="00490931"/>
    <w:rsid w:val="00491DF4"/>
    <w:rsid w:val="004B52C0"/>
    <w:rsid w:val="004B776F"/>
    <w:rsid w:val="004C651F"/>
    <w:rsid w:val="004E6AEC"/>
    <w:rsid w:val="004F4295"/>
    <w:rsid w:val="004F6729"/>
    <w:rsid w:val="00500B6E"/>
    <w:rsid w:val="00516505"/>
    <w:rsid w:val="00516C90"/>
    <w:rsid w:val="00522F2F"/>
    <w:rsid w:val="00532846"/>
    <w:rsid w:val="005449E1"/>
    <w:rsid w:val="00552469"/>
    <w:rsid w:val="00582529"/>
    <w:rsid w:val="00582561"/>
    <w:rsid w:val="00591009"/>
    <w:rsid w:val="005A1FB9"/>
    <w:rsid w:val="005A3874"/>
    <w:rsid w:val="005B1AC4"/>
    <w:rsid w:val="005B5174"/>
    <w:rsid w:val="005C1307"/>
    <w:rsid w:val="005C37D8"/>
    <w:rsid w:val="005D01F3"/>
    <w:rsid w:val="005D7B18"/>
    <w:rsid w:val="005F48FC"/>
    <w:rsid w:val="0060202B"/>
    <w:rsid w:val="0061627B"/>
    <w:rsid w:val="006200A2"/>
    <w:rsid w:val="00640807"/>
    <w:rsid w:val="0066427E"/>
    <w:rsid w:val="00667A63"/>
    <w:rsid w:val="006718A0"/>
    <w:rsid w:val="00675568"/>
    <w:rsid w:val="00682F7C"/>
    <w:rsid w:val="00696860"/>
    <w:rsid w:val="006A4029"/>
    <w:rsid w:val="006A4F3B"/>
    <w:rsid w:val="006D2F22"/>
    <w:rsid w:val="006D4060"/>
    <w:rsid w:val="006E75D0"/>
    <w:rsid w:val="006F244A"/>
    <w:rsid w:val="007009FD"/>
    <w:rsid w:val="00715174"/>
    <w:rsid w:val="007205E2"/>
    <w:rsid w:val="00726D45"/>
    <w:rsid w:val="00737266"/>
    <w:rsid w:val="007376E2"/>
    <w:rsid w:val="007508B2"/>
    <w:rsid w:val="00753A9B"/>
    <w:rsid w:val="0075597D"/>
    <w:rsid w:val="00757001"/>
    <w:rsid w:val="007619E6"/>
    <w:rsid w:val="0076618A"/>
    <w:rsid w:val="00777AF8"/>
    <w:rsid w:val="007B1755"/>
    <w:rsid w:val="007D2776"/>
    <w:rsid w:val="007D2D8F"/>
    <w:rsid w:val="007E6C4F"/>
    <w:rsid w:val="007E7811"/>
    <w:rsid w:val="00803BB0"/>
    <w:rsid w:val="00816178"/>
    <w:rsid w:val="00861EB0"/>
    <w:rsid w:val="0087060F"/>
    <w:rsid w:val="0087257A"/>
    <w:rsid w:val="008735DC"/>
    <w:rsid w:val="008765B5"/>
    <w:rsid w:val="008864C2"/>
    <w:rsid w:val="008A49DE"/>
    <w:rsid w:val="008B2D46"/>
    <w:rsid w:val="008E05B4"/>
    <w:rsid w:val="008E6433"/>
    <w:rsid w:val="00910283"/>
    <w:rsid w:val="0091330B"/>
    <w:rsid w:val="00922616"/>
    <w:rsid w:val="0092671C"/>
    <w:rsid w:val="0093349C"/>
    <w:rsid w:val="00943A37"/>
    <w:rsid w:val="00953CEB"/>
    <w:rsid w:val="0096095F"/>
    <w:rsid w:val="00963B63"/>
    <w:rsid w:val="00965593"/>
    <w:rsid w:val="009704C1"/>
    <w:rsid w:val="0097585E"/>
    <w:rsid w:val="00992AE6"/>
    <w:rsid w:val="00994D5F"/>
    <w:rsid w:val="009A6463"/>
    <w:rsid w:val="009B3A8D"/>
    <w:rsid w:val="009B66DC"/>
    <w:rsid w:val="009C2986"/>
    <w:rsid w:val="009C5F01"/>
    <w:rsid w:val="009C60DC"/>
    <w:rsid w:val="009F4873"/>
    <w:rsid w:val="009F4E39"/>
    <w:rsid w:val="009F5DCB"/>
    <w:rsid w:val="00A023A7"/>
    <w:rsid w:val="00A20162"/>
    <w:rsid w:val="00A211B2"/>
    <w:rsid w:val="00A23A7C"/>
    <w:rsid w:val="00A45C6C"/>
    <w:rsid w:val="00A47EDF"/>
    <w:rsid w:val="00A50FF9"/>
    <w:rsid w:val="00A5424A"/>
    <w:rsid w:val="00A6714C"/>
    <w:rsid w:val="00A766EE"/>
    <w:rsid w:val="00A90828"/>
    <w:rsid w:val="00A934D7"/>
    <w:rsid w:val="00A95291"/>
    <w:rsid w:val="00A96360"/>
    <w:rsid w:val="00AA0CBA"/>
    <w:rsid w:val="00AA3BB4"/>
    <w:rsid w:val="00AB1AE8"/>
    <w:rsid w:val="00AC7CEE"/>
    <w:rsid w:val="00AE3530"/>
    <w:rsid w:val="00AE4058"/>
    <w:rsid w:val="00AE49F1"/>
    <w:rsid w:val="00AF456F"/>
    <w:rsid w:val="00AF5A9C"/>
    <w:rsid w:val="00AF763D"/>
    <w:rsid w:val="00B02EE2"/>
    <w:rsid w:val="00B15E57"/>
    <w:rsid w:val="00B2463D"/>
    <w:rsid w:val="00B30EDF"/>
    <w:rsid w:val="00B31026"/>
    <w:rsid w:val="00B44651"/>
    <w:rsid w:val="00B44EF1"/>
    <w:rsid w:val="00B55A9B"/>
    <w:rsid w:val="00B57622"/>
    <w:rsid w:val="00B57FAB"/>
    <w:rsid w:val="00B6182A"/>
    <w:rsid w:val="00B618F7"/>
    <w:rsid w:val="00B766A8"/>
    <w:rsid w:val="00B86D75"/>
    <w:rsid w:val="00B90A07"/>
    <w:rsid w:val="00B92E3B"/>
    <w:rsid w:val="00B96936"/>
    <w:rsid w:val="00BA094D"/>
    <w:rsid w:val="00BA4491"/>
    <w:rsid w:val="00BC1506"/>
    <w:rsid w:val="00BC1581"/>
    <w:rsid w:val="00BD4A80"/>
    <w:rsid w:val="00BE48C4"/>
    <w:rsid w:val="00BE71FB"/>
    <w:rsid w:val="00C1585C"/>
    <w:rsid w:val="00C178A5"/>
    <w:rsid w:val="00C4163A"/>
    <w:rsid w:val="00C424DC"/>
    <w:rsid w:val="00C623E8"/>
    <w:rsid w:val="00C712AF"/>
    <w:rsid w:val="00C8634B"/>
    <w:rsid w:val="00C9197E"/>
    <w:rsid w:val="00CA072F"/>
    <w:rsid w:val="00CA130A"/>
    <w:rsid w:val="00CA4DC2"/>
    <w:rsid w:val="00CD72A1"/>
    <w:rsid w:val="00CE3460"/>
    <w:rsid w:val="00CE75D4"/>
    <w:rsid w:val="00CF42AA"/>
    <w:rsid w:val="00D41940"/>
    <w:rsid w:val="00D469CE"/>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D3769"/>
    <w:rsid w:val="00DE0EB8"/>
    <w:rsid w:val="00DF174B"/>
    <w:rsid w:val="00DF19C3"/>
    <w:rsid w:val="00DF7C52"/>
    <w:rsid w:val="00E21092"/>
    <w:rsid w:val="00E22946"/>
    <w:rsid w:val="00E25076"/>
    <w:rsid w:val="00E258A8"/>
    <w:rsid w:val="00E27E96"/>
    <w:rsid w:val="00E32128"/>
    <w:rsid w:val="00E5068E"/>
    <w:rsid w:val="00E50BD3"/>
    <w:rsid w:val="00E7671A"/>
    <w:rsid w:val="00E76B5A"/>
    <w:rsid w:val="00E946D6"/>
    <w:rsid w:val="00E96D2F"/>
    <w:rsid w:val="00EA2229"/>
    <w:rsid w:val="00ED2B56"/>
    <w:rsid w:val="00EE2E06"/>
    <w:rsid w:val="00F0361B"/>
    <w:rsid w:val="00F15CC3"/>
    <w:rsid w:val="00F27168"/>
    <w:rsid w:val="00F34C35"/>
    <w:rsid w:val="00F35565"/>
    <w:rsid w:val="00F422C2"/>
    <w:rsid w:val="00F50615"/>
    <w:rsid w:val="00F50EE5"/>
    <w:rsid w:val="00F630D4"/>
    <w:rsid w:val="00F724A3"/>
    <w:rsid w:val="00F72966"/>
    <w:rsid w:val="00FD075B"/>
    <w:rsid w:val="2FB7BBB7"/>
    <w:rsid w:val="3BEE265E"/>
    <w:rsid w:val="3BF13C3A"/>
    <w:rsid w:val="3FDF0324"/>
    <w:rsid w:val="4BDD1C3D"/>
    <w:rsid w:val="53DD81C6"/>
    <w:rsid w:val="59F793D9"/>
    <w:rsid w:val="5D6F2E91"/>
    <w:rsid w:val="5F6F156E"/>
    <w:rsid w:val="67BF3632"/>
    <w:rsid w:val="6F1BF049"/>
    <w:rsid w:val="7AFECE06"/>
    <w:rsid w:val="7CF0BB1B"/>
    <w:rsid w:val="7EBFD4D7"/>
    <w:rsid w:val="7EE31A82"/>
    <w:rsid w:val="7F3E5119"/>
    <w:rsid w:val="7FA324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B28FDD"/>
  <w15:docId w15:val="{15935504-18A8-5C44-B529-E5EDAAAB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MO"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ACLCaption"/>
    <w:next w:val="ACLText"/>
    <w:qFormat/>
    <w:pPr>
      <w:framePr w:wrap="around"/>
      <w:spacing w:before="200" w:after="200" w:line="252" w:lineRule="auto"/>
    </w:pPr>
    <w:rPr>
      <w:bCs/>
      <w:color w:val="000000" w:themeColor="text1"/>
      <w:szCs w:val="18"/>
    </w:rPr>
  </w:style>
  <w:style w:type="paragraph" w:customStyle="1" w:styleId="ACLCaption">
    <w:name w:val="ACL Caption"/>
    <w:basedOn w:val="Normal"/>
    <w:link w:val="ACLCaptionChar"/>
    <w:qFormat/>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paragraph" w:customStyle="1" w:styleId="ACLText">
    <w:name w:val="ACL Text"/>
    <w:basedOn w:val="Normal"/>
    <w:next w:val="ACLTextFirstLine"/>
    <w:link w:val="ACLTextChar"/>
    <w:qFormat/>
    <w:pPr>
      <w:spacing w:after="0" w:line="252" w:lineRule="auto"/>
      <w:jc w:val="both"/>
    </w:pPr>
    <w:rPr>
      <w:rFonts w:ascii="Times New Roman" w:eastAsia="Times New Roman" w:hAnsi="Times New Roman" w:cs="Times New Roman"/>
      <w:spacing w:val="-2"/>
      <w:kern w:val="16"/>
      <w:lang w:eastAsia="de-DE"/>
    </w:rPr>
  </w:style>
  <w:style w:type="paragraph" w:customStyle="1" w:styleId="ACLTextFirstLine">
    <w:name w:val="ACL Text First Line"/>
    <w:basedOn w:val="ACLText"/>
    <w:link w:val="ACLTextFirstLineChar"/>
    <w:qFormat/>
    <w:pPr>
      <w:ind w:firstLine="230"/>
    </w:p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SimSun" w:eastAsia="SimSun"/>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Subject">
    <w:name w:val="annotation subject"/>
    <w:basedOn w:val="CommentText"/>
    <w:next w:val="CommentText"/>
    <w:link w:val="CommentSubjectChar"/>
    <w:uiPriority w:val="99"/>
    <w:semiHidden/>
    <w:unhideWhenUsed/>
    <w:pPr>
      <w:spacing w:after="0"/>
    </w:pPr>
    <w:rPr>
      <w:rFonts w:ascii="Times New Roman" w:eastAsia="Times New Roman" w:hAnsi="Times New Roman" w:cs="Times New Roman"/>
      <w:b/>
      <w:bCs/>
      <w:sz w:val="22"/>
      <w:lang w:eastAsia="de-D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LineNumber">
    <w:name w:val="line number"/>
    <w:basedOn w:val="DefaultParagraphFont"/>
    <w:uiPriority w:val="99"/>
    <w:unhideWhenUsed/>
    <w:rPr>
      <w:rFonts w:ascii="Arial" w:hAnsi="Arial"/>
      <w:b/>
      <w:color w:val="7F7F7F" w:themeColor="text1" w:themeTint="80"/>
      <w:sz w:val="11"/>
    </w:rPr>
  </w:style>
  <w:style w:type="character" w:styleId="Hyperlink">
    <w:name w:val="Hyperlink"/>
    <w:basedOn w:val="ACLHyperlinkChar"/>
    <w:qFormat/>
    <w:rPr>
      <w:rFonts w:ascii="Times New Roman" w:eastAsia="Times New Roman" w:hAnsi="Times New Roman" w:cs="Times New Roman"/>
      <w:color w:val="000090"/>
      <w:spacing w:val="-2"/>
      <w:kern w:val="16"/>
      <w:lang w:eastAsia="de-DE"/>
    </w:rPr>
  </w:style>
  <w:style w:type="character" w:customStyle="1" w:styleId="ACLHyperlinkChar">
    <w:name w:val="ACL Hyperlink Char"/>
    <w:basedOn w:val="ACLTextChar"/>
    <w:link w:val="ACLHyperlink"/>
    <w:rPr>
      <w:rFonts w:ascii="Times New Roman" w:eastAsia="Times New Roman" w:hAnsi="Times New Roman" w:cs="Times New Roman"/>
      <w:color w:val="000090"/>
      <w:spacing w:val="-2"/>
      <w:kern w:val="16"/>
      <w:lang w:eastAsia="de-DE"/>
    </w:rPr>
  </w:style>
  <w:style w:type="character" w:customStyle="1" w:styleId="ACLTextChar">
    <w:name w:val="ACL Text Char"/>
    <w:link w:val="ACLText"/>
    <w:rPr>
      <w:rFonts w:ascii="Times New Roman" w:eastAsia="Times New Roman" w:hAnsi="Times New Roman" w:cs="Times New Roman"/>
      <w:spacing w:val="-2"/>
      <w:kern w:val="16"/>
      <w:lang w:eastAsia="de-DE"/>
    </w:rPr>
  </w:style>
  <w:style w:type="paragraph" w:customStyle="1" w:styleId="ACLHyperlink">
    <w:name w:val="ACL Hyperlink"/>
    <w:basedOn w:val="ACLText"/>
    <w:link w:val="ACLHyperlinkChar"/>
    <w:qFormat/>
    <w:rPr>
      <w:color w:val="000090"/>
    </w:rPr>
  </w:style>
  <w:style w:type="character" w:styleId="FootnoteReference">
    <w:name w:val="footnote reference"/>
    <w:semiHidden/>
    <w:rPr>
      <w:vertAlign w:val="superscript"/>
    </w:rPr>
  </w:style>
  <w:style w:type="paragraph" w:customStyle="1" w:styleId="ACLTitle">
    <w:name w:val="ACL Title"/>
    <w:basedOn w:val="Normal"/>
    <w:qFormat/>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AbstractText">
    <w:name w:val="ACL Abstract Text"/>
    <w:basedOn w:val="ACLText"/>
    <w:qFormat/>
    <w:pPr>
      <w:spacing w:after="240"/>
      <w:ind w:left="403" w:right="589"/>
    </w:pPr>
    <w:rPr>
      <w:rFonts w:eastAsia="MS Mincho"/>
      <w:sz w:val="20"/>
    </w:rPr>
  </w:style>
  <w:style w:type="paragraph" w:customStyle="1" w:styleId="ACLAcknowledgments">
    <w:name w:val="ACL Acknowledgments"/>
    <w:basedOn w:val="Normal"/>
    <w:link w:val="ACLAcknowledgmentsChar"/>
    <w:qFormat/>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style>
  <w:style w:type="character" w:customStyle="1" w:styleId="ACLAcknowledgmentsHeaderChar">
    <w:name w:val="ACL Acknowledgments Header Char"/>
    <w:link w:val="ACLAcknowledgmentsHeader"/>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Pr>
      <w:rFonts w:asciiTheme="minorHAnsi" w:eastAsiaTheme="minorEastAsia" w:hAnsiTheme="minorHAnsi" w:cstheme="minorBidi"/>
      <w:sz w:val="22"/>
      <w:szCs w:val="22"/>
      <w:lang w:val="en-US" w:eastAsia="en-US"/>
    </w:rPr>
  </w:style>
  <w:style w:type="paragraph" w:customStyle="1" w:styleId="ACLReferencesText">
    <w:name w:val="ACL References Text"/>
    <w:basedOn w:val="Normal"/>
    <w:link w:val="ACLReferencesTextChar"/>
    <w:qFormat/>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Pr>
      <w:i/>
    </w:rPr>
  </w:style>
  <w:style w:type="paragraph" w:customStyle="1" w:styleId="ACLBulletedList">
    <w:name w:val="ACL Bulleted List"/>
    <w:basedOn w:val="Normal"/>
    <w:link w:val="ACLBulletedListChar"/>
    <w:qFormat/>
    <w:pPr>
      <w:numPr>
        <w:numId w:val="2"/>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Pr>
      <w:rFonts w:ascii="Times New Roman" w:eastAsia="MS Mincho" w:hAnsi="Times New Roman" w:cs="Times New Roman"/>
      <w:kern w:val="16"/>
      <w:szCs w:val="20"/>
      <w:lang w:eastAsia="de-DE"/>
    </w:rPr>
  </w:style>
  <w:style w:type="character" w:customStyle="1" w:styleId="ACLCaptionChar">
    <w:name w:val="ACL Caption Char"/>
    <w:link w:val="ACLCaption"/>
    <w:rPr>
      <w:rFonts w:ascii="Times New Roman" w:eastAsia="Times New Roman" w:hAnsi="Times New Roman" w:cs="Times New Roman"/>
      <w:sz w:val="20"/>
      <w:szCs w:val="20"/>
      <w:lang w:eastAsia="de-DE"/>
    </w:rPr>
  </w:style>
  <w:style w:type="paragraph" w:customStyle="1" w:styleId="ACLCode">
    <w:name w:val="ACL Code"/>
    <w:basedOn w:val="ACLTextFirstLine"/>
    <w:link w:val="ACLCodeChar"/>
    <w:qFormat/>
    <w:rPr>
      <w:rFonts w:ascii="Courier New" w:hAnsi="Courier New"/>
      <w:sz w:val="20"/>
    </w:rPr>
  </w:style>
  <w:style w:type="paragraph" w:customStyle="1" w:styleId="ACLEmail">
    <w:name w:val="ACL Email"/>
    <w:basedOn w:val="Normal"/>
    <w:qFormat/>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pPr>
      <w:numPr>
        <w:numId w:val="3"/>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Pr>
      <w:rFonts w:ascii="Times New Roman" w:eastAsia="MS Mincho" w:hAnsi="Times New Roman" w:cs="Times New Roman"/>
      <w:kern w:val="16"/>
      <w:lang w:eastAsia="tr-TR"/>
    </w:rPr>
  </w:style>
  <w:style w:type="paragraph" w:customStyle="1" w:styleId="ACLEquationLine">
    <w:name w:val="ACL EquationLine"/>
    <w:basedOn w:val="Normal"/>
    <w:qFormat/>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CaptionLong">
    <w:name w:val="ACL Caption Long"/>
    <w:basedOn w:val="ACLCaption"/>
    <w:qFormat/>
    <w:pPr>
      <w:framePr w:wrap="around"/>
      <w:jc w:val="left"/>
    </w:pPr>
    <w:rPr>
      <w:rFonts w:eastAsia="MS Mincho"/>
    </w:rPr>
  </w:style>
  <w:style w:type="character" w:customStyle="1" w:styleId="ACLFootnoteReference">
    <w:name w:val="ACL Footnote Reference"/>
    <w:qFormat/>
    <w:rPr>
      <w:kern w:val="16"/>
      <w:vertAlign w:val="superscript"/>
    </w:rPr>
  </w:style>
  <w:style w:type="paragraph" w:customStyle="1" w:styleId="ACLFootnoteText">
    <w:name w:val="ACL Footnote Text"/>
    <w:basedOn w:val="Normal"/>
    <w:qFormat/>
    <w:pPr>
      <w:spacing w:after="0" w:line="240" w:lineRule="auto"/>
    </w:pPr>
    <w:rPr>
      <w:rFonts w:ascii="Times New Roman" w:eastAsia="Times New Roman" w:hAnsi="Times New Roman" w:cs="Times New Roman"/>
      <w:sz w:val="18"/>
      <w:szCs w:val="20"/>
      <w:lang w:eastAsia="de-DE"/>
    </w:rPr>
  </w:style>
  <w:style w:type="paragraph" w:customStyle="1" w:styleId="ACLIndent">
    <w:name w:val="ACL Indent"/>
    <w:basedOn w:val="ACLText"/>
    <w:qFormat/>
    <w:pPr>
      <w:ind w:firstLine="230"/>
    </w:pPr>
  </w:style>
  <w:style w:type="paragraph" w:customStyle="1" w:styleId="ACLReferencesHeader">
    <w:name w:val="ACL References Header"/>
    <w:basedOn w:val="Normal"/>
    <w:link w:val="ACLReferencesHeaderChar"/>
    <w:qFormat/>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pPr>
      <w:ind w:left="0" w:right="144"/>
      <w:jc w:val="right"/>
    </w:pPr>
  </w:style>
  <w:style w:type="paragraph" w:customStyle="1" w:styleId="ACLSection">
    <w:name w:val="ACL Section"/>
    <w:basedOn w:val="Heading1"/>
    <w:next w:val="ACLText"/>
    <w:link w:val="ACLSectionChar"/>
    <w:qFormat/>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pPr>
      <w:framePr w:hSpace="187" w:wrap="around" w:vAnchor="page" w:hAnchor="page" w:x="1441" w:y="577"/>
      <w:spacing w:before="240" w:after="240" w:line="240" w:lineRule="auto"/>
      <w:suppressOverlap/>
      <w:jc w:val="center"/>
    </w:pPr>
    <w:rPr>
      <w:rFonts w:ascii="Times New Roman" w:eastAsia="MS Mincho" w:hAnsi="Times New Roman" w:cs="Times New Roman"/>
      <w:b/>
      <w:color w:val="7B7B7B" w:themeColor="accent3" w:themeShade="BF"/>
      <w:sz w:val="24"/>
      <w:szCs w:val="26"/>
      <w:lang w:eastAsia="de-DE"/>
    </w:rPr>
  </w:style>
  <w:style w:type="paragraph" w:customStyle="1" w:styleId="ACLSubsection">
    <w:name w:val="ACL Subsection"/>
    <w:basedOn w:val="Heading2"/>
    <w:next w:val="ACLText"/>
    <w:link w:val="ACLSubsectionChar"/>
    <w:qFormat/>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Pr>
      <w:rFonts w:ascii="Courier New" w:eastAsia="Times New Roman" w:hAnsi="Courier New" w:cs="Times New Roman"/>
      <w:color w:val="000090"/>
      <w:spacing w:val="-5"/>
      <w:kern w:val="16"/>
      <w:sz w:val="20"/>
      <w:szCs w:val="20"/>
      <w:lang w:eastAsia="de-DE"/>
    </w:rPr>
  </w:style>
  <w:style w:type="character" w:customStyle="1" w:styleId="ACLCodeChar">
    <w:name w:val="ACL Code Char"/>
    <w:basedOn w:val="ACLTextFirstLineChar"/>
    <w:link w:val="ACLCode"/>
    <w:rPr>
      <w:rFonts w:ascii="Courier New" w:eastAsia="Times New Roman" w:hAnsi="Courier New" w:cs="Times New Roman"/>
      <w:spacing w:val="-2"/>
      <w:kern w:val="16"/>
      <w:sz w:val="20"/>
      <w:lang w:eastAsia="de-DE"/>
    </w:rPr>
  </w:style>
  <w:style w:type="character" w:customStyle="1" w:styleId="ACLTextFirstLineChar">
    <w:name w:val="ACL Text First Line Char"/>
    <w:basedOn w:val="ACLTextChar"/>
    <w:link w:val="ACLTextFirstLine"/>
    <w:rPr>
      <w:rFonts w:ascii="Times New Roman" w:eastAsia="Times New Roman" w:hAnsi="Times New Roman" w:cs="Times New Roman"/>
      <w:spacing w:val="-2"/>
      <w:kern w:val="16"/>
      <w:lang w:eastAsia="de-DE"/>
    </w:rPr>
  </w:style>
  <w:style w:type="paragraph" w:customStyle="1" w:styleId="ACLURLHyperlink">
    <w:name w:val="ACL URL Hyperlink"/>
    <w:basedOn w:val="ACLCode"/>
    <w:next w:val="Normal"/>
    <w:link w:val="ACLURLHyperlinkChar"/>
    <w:qFormat/>
    <w:pPr>
      <w:ind w:firstLine="0"/>
    </w:pPr>
    <w:rPr>
      <w:color w:val="000090"/>
      <w:spacing w:val="-5"/>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eastAsia="de-DE"/>
    </w:rPr>
  </w:style>
  <w:style w:type="character" w:customStyle="1" w:styleId="gi">
    <w:name w:val="gi"/>
    <w:basedOn w:val="DefaultParagraphFont"/>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BalloonTextChar">
    <w:name w:val="Balloon Text Char"/>
    <w:basedOn w:val="DefaultParagraphFont"/>
    <w:link w:val="BalloonText"/>
    <w:uiPriority w:val="99"/>
    <w:semiHidden/>
    <w:rPr>
      <w:rFonts w:ascii="SimSun" w:eastAsia="SimSun"/>
      <w:sz w:val="18"/>
      <w:szCs w:val="18"/>
    </w:rPr>
  </w:style>
  <w:style w:type="character" w:customStyle="1" w:styleId="FootnoteTextChar">
    <w:name w:val="Footnote Text Char"/>
    <w:basedOn w:val="DefaultParagraphFont"/>
    <w:link w:val="FootnoteText"/>
    <w:uiPriority w:val="99"/>
    <w:semiHidden/>
    <w:rPr>
      <w:sz w:val="20"/>
      <w:szCs w:val="20"/>
    </w:rPr>
  </w:style>
  <w:style w:type="paragraph" w:customStyle="1" w:styleId="Revision1">
    <w:name w:val="Revision1"/>
    <w:hidden/>
    <w:uiPriority w:val="99"/>
    <w:unhideWhenUsed/>
    <w:rPr>
      <w:rFonts w:asciiTheme="minorHAnsi" w:eastAsiaTheme="minorEastAsia" w:hAnsiTheme="minorHAnsi" w:cstheme="minorBidi"/>
      <w:sz w:val="22"/>
      <w:szCs w:val="22"/>
      <w:lang w:val="en-US" w:eastAsia="en-US"/>
    </w:rPr>
  </w:style>
  <w:style w:type="paragraph" w:customStyle="1" w:styleId="p1">
    <w:name w:val="p1"/>
    <w:basedOn w:val="Normal"/>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paragraph" w:customStyle="1" w:styleId="p2">
    <w:name w:val="p2"/>
    <w:basedOn w:val="Normal"/>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character" w:customStyle="1" w:styleId="apple-tab-span">
    <w:name w:val="apple-tab-span"/>
    <w:basedOn w:val="DefaultParagraphFont"/>
  </w:style>
  <w:style w:type="character" w:customStyle="1" w:styleId="s1">
    <w:name w:val="s1"/>
    <w:basedOn w:val="DefaultParagraphFont"/>
  </w:style>
  <w:style w:type="paragraph" w:styleId="Revision">
    <w:name w:val="Revision"/>
    <w:hidden/>
    <w:uiPriority w:val="99"/>
    <w:unhideWhenUsed/>
    <w:rsid w:val="009F5DCB"/>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116">
      <w:bodyDiv w:val="1"/>
      <w:marLeft w:val="0"/>
      <w:marRight w:val="0"/>
      <w:marTop w:val="0"/>
      <w:marBottom w:val="0"/>
      <w:divBdr>
        <w:top w:val="none" w:sz="0" w:space="0" w:color="auto"/>
        <w:left w:val="none" w:sz="0" w:space="0" w:color="auto"/>
        <w:bottom w:val="none" w:sz="0" w:space="0" w:color="auto"/>
        <w:right w:val="none" w:sz="0" w:space="0" w:color="auto"/>
      </w:divBdr>
    </w:div>
    <w:div w:id="46340591">
      <w:bodyDiv w:val="1"/>
      <w:marLeft w:val="0"/>
      <w:marRight w:val="0"/>
      <w:marTop w:val="0"/>
      <w:marBottom w:val="0"/>
      <w:divBdr>
        <w:top w:val="none" w:sz="0" w:space="0" w:color="auto"/>
        <w:left w:val="none" w:sz="0" w:space="0" w:color="auto"/>
        <w:bottom w:val="none" w:sz="0" w:space="0" w:color="auto"/>
        <w:right w:val="none" w:sz="0" w:space="0" w:color="auto"/>
      </w:divBdr>
    </w:div>
    <w:div w:id="72745340">
      <w:bodyDiv w:val="1"/>
      <w:marLeft w:val="0"/>
      <w:marRight w:val="0"/>
      <w:marTop w:val="0"/>
      <w:marBottom w:val="0"/>
      <w:divBdr>
        <w:top w:val="none" w:sz="0" w:space="0" w:color="auto"/>
        <w:left w:val="none" w:sz="0" w:space="0" w:color="auto"/>
        <w:bottom w:val="none" w:sz="0" w:space="0" w:color="auto"/>
        <w:right w:val="none" w:sz="0" w:space="0" w:color="auto"/>
      </w:divBdr>
    </w:div>
    <w:div w:id="213388920">
      <w:bodyDiv w:val="1"/>
      <w:marLeft w:val="0"/>
      <w:marRight w:val="0"/>
      <w:marTop w:val="0"/>
      <w:marBottom w:val="0"/>
      <w:divBdr>
        <w:top w:val="none" w:sz="0" w:space="0" w:color="auto"/>
        <w:left w:val="none" w:sz="0" w:space="0" w:color="auto"/>
        <w:bottom w:val="none" w:sz="0" w:space="0" w:color="auto"/>
        <w:right w:val="none" w:sz="0" w:space="0" w:color="auto"/>
      </w:divBdr>
    </w:div>
    <w:div w:id="314603918">
      <w:bodyDiv w:val="1"/>
      <w:marLeft w:val="0"/>
      <w:marRight w:val="0"/>
      <w:marTop w:val="0"/>
      <w:marBottom w:val="0"/>
      <w:divBdr>
        <w:top w:val="none" w:sz="0" w:space="0" w:color="auto"/>
        <w:left w:val="none" w:sz="0" w:space="0" w:color="auto"/>
        <w:bottom w:val="none" w:sz="0" w:space="0" w:color="auto"/>
        <w:right w:val="none" w:sz="0" w:space="0" w:color="auto"/>
      </w:divBdr>
    </w:div>
    <w:div w:id="330960325">
      <w:bodyDiv w:val="1"/>
      <w:marLeft w:val="0"/>
      <w:marRight w:val="0"/>
      <w:marTop w:val="0"/>
      <w:marBottom w:val="0"/>
      <w:divBdr>
        <w:top w:val="none" w:sz="0" w:space="0" w:color="auto"/>
        <w:left w:val="none" w:sz="0" w:space="0" w:color="auto"/>
        <w:bottom w:val="none" w:sz="0" w:space="0" w:color="auto"/>
        <w:right w:val="none" w:sz="0" w:space="0" w:color="auto"/>
      </w:divBdr>
    </w:div>
    <w:div w:id="433406129">
      <w:bodyDiv w:val="1"/>
      <w:marLeft w:val="0"/>
      <w:marRight w:val="0"/>
      <w:marTop w:val="0"/>
      <w:marBottom w:val="0"/>
      <w:divBdr>
        <w:top w:val="none" w:sz="0" w:space="0" w:color="auto"/>
        <w:left w:val="none" w:sz="0" w:space="0" w:color="auto"/>
        <w:bottom w:val="none" w:sz="0" w:space="0" w:color="auto"/>
        <w:right w:val="none" w:sz="0" w:space="0" w:color="auto"/>
      </w:divBdr>
    </w:div>
    <w:div w:id="453867575">
      <w:bodyDiv w:val="1"/>
      <w:marLeft w:val="0"/>
      <w:marRight w:val="0"/>
      <w:marTop w:val="0"/>
      <w:marBottom w:val="0"/>
      <w:divBdr>
        <w:top w:val="none" w:sz="0" w:space="0" w:color="auto"/>
        <w:left w:val="none" w:sz="0" w:space="0" w:color="auto"/>
        <w:bottom w:val="none" w:sz="0" w:space="0" w:color="auto"/>
        <w:right w:val="none" w:sz="0" w:space="0" w:color="auto"/>
      </w:divBdr>
    </w:div>
    <w:div w:id="522866929">
      <w:bodyDiv w:val="1"/>
      <w:marLeft w:val="0"/>
      <w:marRight w:val="0"/>
      <w:marTop w:val="0"/>
      <w:marBottom w:val="0"/>
      <w:divBdr>
        <w:top w:val="none" w:sz="0" w:space="0" w:color="auto"/>
        <w:left w:val="none" w:sz="0" w:space="0" w:color="auto"/>
        <w:bottom w:val="none" w:sz="0" w:space="0" w:color="auto"/>
        <w:right w:val="none" w:sz="0" w:space="0" w:color="auto"/>
      </w:divBdr>
    </w:div>
    <w:div w:id="545022823">
      <w:bodyDiv w:val="1"/>
      <w:marLeft w:val="0"/>
      <w:marRight w:val="0"/>
      <w:marTop w:val="0"/>
      <w:marBottom w:val="0"/>
      <w:divBdr>
        <w:top w:val="none" w:sz="0" w:space="0" w:color="auto"/>
        <w:left w:val="none" w:sz="0" w:space="0" w:color="auto"/>
        <w:bottom w:val="none" w:sz="0" w:space="0" w:color="auto"/>
        <w:right w:val="none" w:sz="0" w:space="0" w:color="auto"/>
      </w:divBdr>
    </w:div>
    <w:div w:id="557743192">
      <w:bodyDiv w:val="1"/>
      <w:marLeft w:val="0"/>
      <w:marRight w:val="0"/>
      <w:marTop w:val="0"/>
      <w:marBottom w:val="0"/>
      <w:divBdr>
        <w:top w:val="none" w:sz="0" w:space="0" w:color="auto"/>
        <w:left w:val="none" w:sz="0" w:space="0" w:color="auto"/>
        <w:bottom w:val="none" w:sz="0" w:space="0" w:color="auto"/>
        <w:right w:val="none" w:sz="0" w:space="0" w:color="auto"/>
      </w:divBdr>
    </w:div>
    <w:div w:id="575090115">
      <w:bodyDiv w:val="1"/>
      <w:marLeft w:val="0"/>
      <w:marRight w:val="0"/>
      <w:marTop w:val="0"/>
      <w:marBottom w:val="0"/>
      <w:divBdr>
        <w:top w:val="none" w:sz="0" w:space="0" w:color="auto"/>
        <w:left w:val="none" w:sz="0" w:space="0" w:color="auto"/>
        <w:bottom w:val="none" w:sz="0" w:space="0" w:color="auto"/>
        <w:right w:val="none" w:sz="0" w:space="0" w:color="auto"/>
      </w:divBdr>
    </w:div>
    <w:div w:id="759331923">
      <w:bodyDiv w:val="1"/>
      <w:marLeft w:val="0"/>
      <w:marRight w:val="0"/>
      <w:marTop w:val="0"/>
      <w:marBottom w:val="0"/>
      <w:divBdr>
        <w:top w:val="none" w:sz="0" w:space="0" w:color="auto"/>
        <w:left w:val="none" w:sz="0" w:space="0" w:color="auto"/>
        <w:bottom w:val="none" w:sz="0" w:space="0" w:color="auto"/>
        <w:right w:val="none" w:sz="0" w:space="0" w:color="auto"/>
      </w:divBdr>
    </w:div>
    <w:div w:id="777143070">
      <w:bodyDiv w:val="1"/>
      <w:marLeft w:val="0"/>
      <w:marRight w:val="0"/>
      <w:marTop w:val="0"/>
      <w:marBottom w:val="0"/>
      <w:divBdr>
        <w:top w:val="none" w:sz="0" w:space="0" w:color="auto"/>
        <w:left w:val="none" w:sz="0" w:space="0" w:color="auto"/>
        <w:bottom w:val="none" w:sz="0" w:space="0" w:color="auto"/>
        <w:right w:val="none" w:sz="0" w:space="0" w:color="auto"/>
      </w:divBdr>
    </w:div>
    <w:div w:id="818764792">
      <w:bodyDiv w:val="1"/>
      <w:marLeft w:val="0"/>
      <w:marRight w:val="0"/>
      <w:marTop w:val="0"/>
      <w:marBottom w:val="0"/>
      <w:divBdr>
        <w:top w:val="none" w:sz="0" w:space="0" w:color="auto"/>
        <w:left w:val="none" w:sz="0" w:space="0" w:color="auto"/>
        <w:bottom w:val="none" w:sz="0" w:space="0" w:color="auto"/>
        <w:right w:val="none" w:sz="0" w:space="0" w:color="auto"/>
      </w:divBdr>
    </w:div>
    <w:div w:id="866059785">
      <w:bodyDiv w:val="1"/>
      <w:marLeft w:val="0"/>
      <w:marRight w:val="0"/>
      <w:marTop w:val="0"/>
      <w:marBottom w:val="0"/>
      <w:divBdr>
        <w:top w:val="none" w:sz="0" w:space="0" w:color="auto"/>
        <w:left w:val="none" w:sz="0" w:space="0" w:color="auto"/>
        <w:bottom w:val="none" w:sz="0" w:space="0" w:color="auto"/>
        <w:right w:val="none" w:sz="0" w:space="0" w:color="auto"/>
      </w:divBdr>
    </w:div>
    <w:div w:id="895050700">
      <w:bodyDiv w:val="1"/>
      <w:marLeft w:val="0"/>
      <w:marRight w:val="0"/>
      <w:marTop w:val="0"/>
      <w:marBottom w:val="0"/>
      <w:divBdr>
        <w:top w:val="none" w:sz="0" w:space="0" w:color="auto"/>
        <w:left w:val="none" w:sz="0" w:space="0" w:color="auto"/>
        <w:bottom w:val="none" w:sz="0" w:space="0" w:color="auto"/>
        <w:right w:val="none" w:sz="0" w:space="0" w:color="auto"/>
      </w:divBdr>
    </w:div>
    <w:div w:id="896741777">
      <w:bodyDiv w:val="1"/>
      <w:marLeft w:val="0"/>
      <w:marRight w:val="0"/>
      <w:marTop w:val="0"/>
      <w:marBottom w:val="0"/>
      <w:divBdr>
        <w:top w:val="none" w:sz="0" w:space="0" w:color="auto"/>
        <w:left w:val="none" w:sz="0" w:space="0" w:color="auto"/>
        <w:bottom w:val="none" w:sz="0" w:space="0" w:color="auto"/>
        <w:right w:val="none" w:sz="0" w:space="0" w:color="auto"/>
      </w:divBdr>
    </w:div>
    <w:div w:id="907612259">
      <w:bodyDiv w:val="1"/>
      <w:marLeft w:val="0"/>
      <w:marRight w:val="0"/>
      <w:marTop w:val="0"/>
      <w:marBottom w:val="0"/>
      <w:divBdr>
        <w:top w:val="none" w:sz="0" w:space="0" w:color="auto"/>
        <w:left w:val="none" w:sz="0" w:space="0" w:color="auto"/>
        <w:bottom w:val="none" w:sz="0" w:space="0" w:color="auto"/>
        <w:right w:val="none" w:sz="0" w:space="0" w:color="auto"/>
      </w:divBdr>
    </w:div>
    <w:div w:id="938677347">
      <w:bodyDiv w:val="1"/>
      <w:marLeft w:val="0"/>
      <w:marRight w:val="0"/>
      <w:marTop w:val="0"/>
      <w:marBottom w:val="0"/>
      <w:divBdr>
        <w:top w:val="none" w:sz="0" w:space="0" w:color="auto"/>
        <w:left w:val="none" w:sz="0" w:space="0" w:color="auto"/>
        <w:bottom w:val="none" w:sz="0" w:space="0" w:color="auto"/>
        <w:right w:val="none" w:sz="0" w:space="0" w:color="auto"/>
      </w:divBdr>
    </w:div>
    <w:div w:id="972711510">
      <w:bodyDiv w:val="1"/>
      <w:marLeft w:val="0"/>
      <w:marRight w:val="0"/>
      <w:marTop w:val="0"/>
      <w:marBottom w:val="0"/>
      <w:divBdr>
        <w:top w:val="none" w:sz="0" w:space="0" w:color="auto"/>
        <w:left w:val="none" w:sz="0" w:space="0" w:color="auto"/>
        <w:bottom w:val="none" w:sz="0" w:space="0" w:color="auto"/>
        <w:right w:val="none" w:sz="0" w:space="0" w:color="auto"/>
      </w:divBdr>
    </w:div>
    <w:div w:id="1024476397">
      <w:bodyDiv w:val="1"/>
      <w:marLeft w:val="0"/>
      <w:marRight w:val="0"/>
      <w:marTop w:val="0"/>
      <w:marBottom w:val="0"/>
      <w:divBdr>
        <w:top w:val="none" w:sz="0" w:space="0" w:color="auto"/>
        <w:left w:val="none" w:sz="0" w:space="0" w:color="auto"/>
        <w:bottom w:val="none" w:sz="0" w:space="0" w:color="auto"/>
        <w:right w:val="none" w:sz="0" w:space="0" w:color="auto"/>
      </w:divBdr>
    </w:div>
    <w:div w:id="1043211402">
      <w:bodyDiv w:val="1"/>
      <w:marLeft w:val="0"/>
      <w:marRight w:val="0"/>
      <w:marTop w:val="0"/>
      <w:marBottom w:val="0"/>
      <w:divBdr>
        <w:top w:val="none" w:sz="0" w:space="0" w:color="auto"/>
        <w:left w:val="none" w:sz="0" w:space="0" w:color="auto"/>
        <w:bottom w:val="none" w:sz="0" w:space="0" w:color="auto"/>
        <w:right w:val="none" w:sz="0" w:space="0" w:color="auto"/>
      </w:divBdr>
    </w:div>
    <w:div w:id="1129978818">
      <w:bodyDiv w:val="1"/>
      <w:marLeft w:val="0"/>
      <w:marRight w:val="0"/>
      <w:marTop w:val="0"/>
      <w:marBottom w:val="0"/>
      <w:divBdr>
        <w:top w:val="none" w:sz="0" w:space="0" w:color="auto"/>
        <w:left w:val="none" w:sz="0" w:space="0" w:color="auto"/>
        <w:bottom w:val="none" w:sz="0" w:space="0" w:color="auto"/>
        <w:right w:val="none" w:sz="0" w:space="0" w:color="auto"/>
      </w:divBdr>
    </w:div>
    <w:div w:id="1143429242">
      <w:bodyDiv w:val="1"/>
      <w:marLeft w:val="0"/>
      <w:marRight w:val="0"/>
      <w:marTop w:val="0"/>
      <w:marBottom w:val="0"/>
      <w:divBdr>
        <w:top w:val="none" w:sz="0" w:space="0" w:color="auto"/>
        <w:left w:val="none" w:sz="0" w:space="0" w:color="auto"/>
        <w:bottom w:val="none" w:sz="0" w:space="0" w:color="auto"/>
        <w:right w:val="none" w:sz="0" w:space="0" w:color="auto"/>
      </w:divBdr>
    </w:div>
    <w:div w:id="1195146316">
      <w:bodyDiv w:val="1"/>
      <w:marLeft w:val="0"/>
      <w:marRight w:val="0"/>
      <w:marTop w:val="0"/>
      <w:marBottom w:val="0"/>
      <w:divBdr>
        <w:top w:val="none" w:sz="0" w:space="0" w:color="auto"/>
        <w:left w:val="none" w:sz="0" w:space="0" w:color="auto"/>
        <w:bottom w:val="none" w:sz="0" w:space="0" w:color="auto"/>
        <w:right w:val="none" w:sz="0" w:space="0" w:color="auto"/>
      </w:divBdr>
    </w:div>
    <w:div w:id="1212376143">
      <w:bodyDiv w:val="1"/>
      <w:marLeft w:val="0"/>
      <w:marRight w:val="0"/>
      <w:marTop w:val="0"/>
      <w:marBottom w:val="0"/>
      <w:divBdr>
        <w:top w:val="none" w:sz="0" w:space="0" w:color="auto"/>
        <w:left w:val="none" w:sz="0" w:space="0" w:color="auto"/>
        <w:bottom w:val="none" w:sz="0" w:space="0" w:color="auto"/>
        <w:right w:val="none" w:sz="0" w:space="0" w:color="auto"/>
      </w:divBdr>
    </w:div>
    <w:div w:id="1220477516">
      <w:bodyDiv w:val="1"/>
      <w:marLeft w:val="0"/>
      <w:marRight w:val="0"/>
      <w:marTop w:val="0"/>
      <w:marBottom w:val="0"/>
      <w:divBdr>
        <w:top w:val="none" w:sz="0" w:space="0" w:color="auto"/>
        <w:left w:val="none" w:sz="0" w:space="0" w:color="auto"/>
        <w:bottom w:val="none" w:sz="0" w:space="0" w:color="auto"/>
        <w:right w:val="none" w:sz="0" w:space="0" w:color="auto"/>
      </w:divBdr>
    </w:div>
    <w:div w:id="1263608374">
      <w:bodyDiv w:val="1"/>
      <w:marLeft w:val="0"/>
      <w:marRight w:val="0"/>
      <w:marTop w:val="0"/>
      <w:marBottom w:val="0"/>
      <w:divBdr>
        <w:top w:val="none" w:sz="0" w:space="0" w:color="auto"/>
        <w:left w:val="none" w:sz="0" w:space="0" w:color="auto"/>
        <w:bottom w:val="none" w:sz="0" w:space="0" w:color="auto"/>
        <w:right w:val="none" w:sz="0" w:space="0" w:color="auto"/>
      </w:divBdr>
    </w:div>
    <w:div w:id="1342901152">
      <w:bodyDiv w:val="1"/>
      <w:marLeft w:val="0"/>
      <w:marRight w:val="0"/>
      <w:marTop w:val="0"/>
      <w:marBottom w:val="0"/>
      <w:divBdr>
        <w:top w:val="none" w:sz="0" w:space="0" w:color="auto"/>
        <w:left w:val="none" w:sz="0" w:space="0" w:color="auto"/>
        <w:bottom w:val="none" w:sz="0" w:space="0" w:color="auto"/>
        <w:right w:val="none" w:sz="0" w:space="0" w:color="auto"/>
      </w:divBdr>
    </w:div>
    <w:div w:id="1344820561">
      <w:bodyDiv w:val="1"/>
      <w:marLeft w:val="0"/>
      <w:marRight w:val="0"/>
      <w:marTop w:val="0"/>
      <w:marBottom w:val="0"/>
      <w:divBdr>
        <w:top w:val="none" w:sz="0" w:space="0" w:color="auto"/>
        <w:left w:val="none" w:sz="0" w:space="0" w:color="auto"/>
        <w:bottom w:val="none" w:sz="0" w:space="0" w:color="auto"/>
        <w:right w:val="none" w:sz="0" w:space="0" w:color="auto"/>
      </w:divBdr>
    </w:div>
    <w:div w:id="1398553660">
      <w:bodyDiv w:val="1"/>
      <w:marLeft w:val="0"/>
      <w:marRight w:val="0"/>
      <w:marTop w:val="0"/>
      <w:marBottom w:val="0"/>
      <w:divBdr>
        <w:top w:val="none" w:sz="0" w:space="0" w:color="auto"/>
        <w:left w:val="none" w:sz="0" w:space="0" w:color="auto"/>
        <w:bottom w:val="none" w:sz="0" w:space="0" w:color="auto"/>
        <w:right w:val="none" w:sz="0" w:space="0" w:color="auto"/>
      </w:divBdr>
    </w:div>
    <w:div w:id="1429502592">
      <w:bodyDiv w:val="1"/>
      <w:marLeft w:val="0"/>
      <w:marRight w:val="0"/>
      <w:marTop w:val="0"/>
      <w:marBottom w:val="0"/>
      <w:divBdr>
        <w:top w:val="none" w:sz="0" w:space="0" w:color="auto"/>
        <w:left w:val="none" w:sz="0" w:space="0" w:color="auto"/>
        <w:bottom w:val="none" w:sz="0" w:space="0" w:color="auto"/>
        <w:right w:val="none" w:sz="0" w:space="0" w:color="auto"/>
      </w:divBdr>
    </w:div>
    <w:div w:id="1505051338">
      <w:bodyDiv w:val="1"/>
      <w:marLeft w:val="0"/>
      <w:marRight w:val="0"/>
      <w:marTop w:val="0"/>
      <w:marBottom w:val="0"/>
      <w:divBdr>
        <w:top w:val="none" w:sz="0" w:space="0" w:color="auto"/>
        <w:left w:val="none" w:sz="0" w:space="0" w:color="auto"/>
        <w:bottom w:val="none" w:sz="0" w:space="0" w:color="auto"/>
        <w:right w:val="none" w:sz="0" w:space="0" w:color="auto"/>
      </w:divBdr>
    </w:div>
    <w:div w:id="1531798810">
      <w:bodyDiv w:val="1"/>
      <w:marLeft w:val="0"/>
      <w:marRight w:val="0"/>
      <w:marTop w:val="0"/>
      <w:marBottom w:val="0"/>
      <w:divBdr>
        <w:top w:val="none" w:sz="0" w:space="0" w:color="auto"/>
        <w:left w:val="none" w:sz="0" w:space="0" w:color="auto"/>
        <w:bottom w:val="none" w:sz="0" w:space="0" w:color="auto"/>
        <w:right w:val="none" w:sz="0" w:space="0" w:color="auto"/>
      </w:divBdr>
    </w:div>
    <w:div w:id="1588540851">
      <w:bodyDiv w:val="1"/>
      <w:marLeft w:val="0"/>
      <w:marRight w:val="0"/>
      <w:marTop w:val="0"/>
      <w:marBottom w:val="0"/>
      <w:divBdr>
        <w:top w:val="none" w:sz="0" w:space="0" w:color="auto"/>
        <w:left w:val="none" w:sz="0" w:space="0" w:color="auto"/>
        <w:bottom w:val="none" w:sz="0" w:space="0" w:color="auto"/>
        <w:right w:val="none" w:sz="0" w:space="0" w:color="auto"/>
      </w:divBdr>
    </w:div>
    <w:div w:id="1903246067">
      <w:bodyDiv w:val="1"/>
      <w:marLeft w:val="0"/>
      <w:marRight w:val="0"/>
      <w:marTop w:val="0"/>
      <w:marBottom w:val="0"/>
      <w:divBdr>
        <w:top w:val="none" w:sz="0" w:space="0" w:color="auto"/>
        <w:left w:val="none" w:sz="0" w:space="0" w:color="auto"/>
        <w:bottom w:val="none" w:sz="0" w:space="0" w:color="auto"/>
        <w:right w:val="none" w:sz="0" w:space="0" w:color="auto"/>
      </w:divBdr>
    </w:div>
    <w:div w:id="1916471477">
      <w:bodyDiv w:val="1"/>
      <w:marLeft w:val="0"/>
      <w:marRight w:val="0"/>
      <w:marTop w:val="0"/>
      <w:marBottom w:val="0"/>
      <w:divBdr>
        <w:top w:val="none" w:sz="0" w:space="0" w:color="auto"/>
        <w:left w:val="none" w:sz="0" w:space="0" w:color="auto"/>
        <w:bottom w:val="none" w:sz="0" w:space="0" w:color="auto"/>
        <w:right w:val="none" w:sz="0" w:space="0" w:color="auto"/>
      </w:divBdr>
    </w:div>
    <w:div w:id="1917016024">
      <w:bodyDiv w:val="1"/>
      <w:marLeft w:val="0"/>
      <w:marRight w:val="0"/>
      <w:marTop w:val="0"/>
      <w:marBottom w:val="0"/>
      <w:divBdr>
        <w:top w:val="none" w:sz="0" w:space="0" w:color="auto"/>
        <w:left w:val="none" w:sz="0" w:space="0" w:color="auto"/>
        <w:bottom w:val="none" w:sz="0" w:space="0" w:color="auto"/>
        <w:right w:val="none" w:sz="0" w:space="0" w:color="auto"/>
      </w:divBdr>
    </w:div>
    <w:div w:id="1945114024">
      <w:bodyDiv w:val="1"/>
      <w:marLeft w:val="0"/>
      <w:marRight w:val="0"/>
      <w:marTop w:val="0"/>
      <w:marBottom w:val="0"/>
      <w:divBdr>
        <w:top w:val="none" w:sz="0" w:space="0" w:color="auto"/>
        <w:left w:val="none" w:sz="0" w:space="0" w:color="auto"/>
        <w:bottom w:val="none" w:sz="0" w:space="0" w:color="auto"/>
        <w:right w:val="none" w:sz="0" w:space="0" w:color="auto"/>
      </w:divBdr>
    </w:div>
    <w:div w:id="2053453850">
      <w:bodyDiv w:val="1"/>
      <w:marLeft w:val="0"/>
      <w:marRight w:val="0"/>
      <w:marTop w:val="0"/>
      <w:marBottom w:val="0"/>
      <w:divBdr>
        <w:top w:val="none" w:sz="0" w:space="0" w:color="auto"/>
        <w:left w:val="none" w:sz="0" w:space="0" w:color="auto"/>
        <w:bottom w:val="none" w:sz="0" w:space="0" w:color="auto"/>
        <w:right w:val="none" w:sz="0" w:space="0" w:color="auto"/>
      </w:divBdr>
    </w:div>
    <w:div w:id="2057855866">
      <w:bodyDiv w:val="1"/>
      <w:marLeft w:val="0"/>
      <w:marRight w:val="0"/>
      <w:marTop w:val="0"/>
      <w:marBottom w:val="0"/>
      <w:divBdr>
        <w:top w:val="none" w:sz="0" w:space="0" w:color="auto"/>
        <w:left w:val="none" w:sz="0" w:space="0" w:color="auto"/>
        <w:bottom w:val="none" w:sz="0" w:space="0" w:color="auto"/>
        <w:right w:val="none" w:sz="0" w:space="0" w:color="auto"/>
      </w:divBdr>
    </w:div>
    <w:div w:id="2071268536">
      <w:bodyDiv w:val="1"/>
      <w:marLeft w:val="0"/>
      <w:marRight w:val="0"/>
      <w:marTop w:val="0"/>
      <w:marBottom w:val="0"/>
      <w:divBdr>
        <w:top w:val="none" w:sz="0" w:space="0" w:color="auto"/>
        <w:left w:val="none" w:sz="0" w:space="0" w:color="auto"/>
        <w:bottom w:val="none" w:sz="0" w:space="0" w:color="auto"/>
        <w:right w:val="none" w:sz="0" w:space="0" w:color="auto"/>
      </w:divBdr>
    </w:div>
    <w:div w:id="213355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3143</Words>
  <Characters>17918</Characters>
  <Application>Microsoft Office Word</Application>
  <DocSecurity>0</DocSecurity>
  <Lines>149</Lines>
  <Paragraphs>42</Paragraphs>
  <ScaleCrop>false</ScaleCrop>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L</dc:creator>
  <cp:lastModifiedBy>Zhu Hengda</cp:lastModifiedBy>
  <cp:revision>32</cp:revision>
  <cp:lastPrinted>2020-10-22T23:49:00Z</cp:lastPrinted>
  <dcterms:created xsi:type="dcterms:W3CDTF">2025-03-03T17:43:00Z</dcterms:created>
  <dcterms:modified xsi:type="dcterms:W3CDTF">2025-03-03T18:27:00Z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C1311CEFDCB3BB14FCCFBB678BF7E079_42</vt:lpwstr>
  </property>
</Properties>
</file>